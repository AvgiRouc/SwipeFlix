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8B15" w14:textId="313541B2" w:rsidR="00E848CC" w:rsidRPr="00E848CC" w:rsidRDefault="00E848CC" w:rsidP="00E848CC">
      <w:pPr>
        <w:pStyle w:val="1"/>
        <w:shd w:val="clear" w:color="auto" w:fill="F8F9FA"/>
        <w:spacing w:before="0" w:beforeAutospacing="0"/>
        <w:rPr>
          <w:rFonts w:ascii="Open Sans" w:hAnsi="Open Sans" w:cs="Open Sans"/>
          <w:color w:val="1D2125"/>
          <w:sz w:val="32"/>
          <w:szCs w:val="32"/>
        </w:rPr>
      </w:pPr>
      <w:r w:rsidRPr="00E848CC">
        <w:rPr>
          <w:rFonts w:ascii="Open Sans" w:hAnsi="Open Sans" w:cs="Open Sans"/>
          <w:color w:val="1D2125"/>
          <w:sz w:val="32"/>
          <w:szCs w:val="32"/>
        </w:rPr>
        <w:t>Αλληλεπίδραση Ανθρώπου - Υπολογιστή</w:t>
      </w:r>
    </w:p>
    <w:p w14:paraId="7A424B94" w14:textId="73A5F3BB" w:rsidR="00E848CC" w:rsidRDefault="00E848CC" w:rsidP="00E848CC">
      <w:pPr>
        <w:shd w:val="clear" w:color="auto" w:fill="F8F9FA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1D2125"/>
          <w:kern w:val="0"/>
          <w:sz w:val="32"/>
          <w:szCs w:val="32"/>
          <w:lang w:eastAsia="el-GR"/>
          <w14:ligatures w14:val="none"/>
        </w:rPr>
      </w:pPr>
      <w:r w:rsidRPr="00E848CC">
        <w:rPr>
          <w:rFonts w:ascii="Open Sans" w:eastAsia="Times New Roman" w:hAnsi="Open Sans" w:cs="Open Sans"/>
          <w:b/>
          <w:bCs/>
          <w:color w:val="1D2125"/>
          <w:kern w:val="0"/>
          <w:sz w:val="32"/>
          <w:szCs w:val="32"/>
          <w:lang w:eastAsia="el-GR"/>
          <w14:ligatures w14:val="none"/>
        </w:rPr>
        <w:t xml:space="preserve">Εξαμηνιαία εργασία 2023 </w:t>
      </w:r>
      <w:r w:rsidR="00F0224E">
        <w:rPr>
          <w:rFonts w:ascii="Open Sans" w:eastAsia="Times New Roman" w:hAnsi="Open Sans" w:cs="Open Sans"/>
          <w:b/>
          <w:bCs/>
          <w:color w:val="1D2125"/>
          <w:kern w:val="0"/>
          <w:sz w:val="32"/>
          <w:szCs w:val="32"/>
          <w:lang w:eastAsia="el-GR"/>
          <w14:ligatures w14:val="none"/>
        </w:rPr>
        <w:t>–</w:t>
      </w:r>
      <w:r w:rsidRPr="00E848CC">
        <w:rPr>
          <w:rFonts w:ascii="Open Sans" w:eastAsia="Times New Roman" w:hAnsi="Open Sans" w:cs="Open Sans"/>
          <w:b/>
          <w:bCs/>
          <w:color w:val="1D2125"/>
          <w:kern w:val="0"/>
          <w:sz w:val="32"/>
          <w:szCs w:val="32"/>
          <w:lang w:eastAsia="el-GR"/>
          <w14:ligatures w14:val="none"/>
        </w:rPr>
        <w:t xml:space="preserve"> 2024</w:t>
      </w:r>
    </w:p>
    <w:p w14:paraId="5C85D483" w14:textId="54AF1778" w:rsidR="00F0224E" w:rsidRPr="00FD46EC" w:rsidRDefault="00F0224E" w:rsidP="11FAD79E">
      <w:pPr>
        <w:shd w:val="clear" w:color="auto" w:fill="F8F9FA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color w:val="1D2125"/>
          <w:kern w:val="0"/>
          <w:sz w:val="32"/>
          <w:szCs w:val="32"/>
          <w:lang w:eastAsia="el-GR"/>
          <w14:ligatures w14:val="none"/>
        </w:rPr>
      </w:pPr>
      <w:r w:rsidRPr="6668F77A">
        <w:rPr>
          <w:rFonts w:ascii="Open Sans" w:eastAsia="Times New Roman" w:hAnsi="Open Sans" w:cs="Open Sans"/>
          <w:b/>
          <w:color w:val="1D2125"/>
          <w:sz w:val="24"/>
          <w:szCs w:val="24"/>
          <w:lang w:eastAsia="el-GR"/>
        </w:rPr>
        <w:t>Συνεργάτες:</w:t>
      </w:r>
      <w:r w:rsidR="00474B54" w:rsidRPr="00FD46EC">
        <w:rPr>
          <w:rFonts w:ascii="Open Sans" w:eastAsia="Times New Roman" w:hAnsi="Open Sans" w:cs="Open Sans"/>
          <w:b/>
          <w:color w:val="1D2125"/>
          <w:kern w:val="0"/>
          <w:sz w:val="32"/>
          <w:szCs w:val="32"/>
          <w:lang w:eastAsia="el-GR"/>
          <w14:ligatures w14:val="none"/>
        </w:rPr>
        <w:t xml:space="preserve"> </w:t>
      </w:r>
    </w:p>
    <w:p w14:paraId="0949228E" w14:textId="77777777" w:rsidR="00492FBE" w:rsidRPr="00FD46EC" w:rsidRDefault="00492FBE" w:rsidP="11FAD79E">
      <w:pPr>
        <w:shd w:val="clear" w:color="auto" w:fill="F8F9FA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1D2125"/>
          <w:sz w:val="32"/>
          <w:szCs w:val="32"/>
          <w:lang w:eastAsia="el-GR"/>
        </w:rPr>
      </w:pPr>
    </w:p>
    <w:p w14:paraId="79B303A2" w14:textId="2843440F" w:rsidR="00F0224E" w:rsidRPr="00E848CC" w:rsidRDefault="00341691" w:rsidP="00E848CC">
      <w:pPr>
        <w:shd w:val="clear" w:color="auto" w:fill="F8F9FA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color w:val="1D2125"/>
          <w:kern w:val="0"/>
          <w:sz w:val="24"/>
          <w:szCs w:val="24"/>
          <w:lang w:eastAsia="el-GR"/>
          <w14:ligatures w14:val="none"/>
        </w:rPr>
      </w:pPr>
      <w:r w:rsidRPr="6668F77A">
        <w:rPr>
          <w:rFonts w:ascii="Open Sans" w:eastAsia="Times New Roman" w:hAnsi="Open Sans" w:cs="Open Sans"/>
          <w:b/>
          <w:color w:val="1D2125"/>
          <w:kern w:val="0"/>
          <w:sz w:val="24"/>
          <w:szCs w:val="24"/>
          <w:lang w:eastAsia="el-GR"/>
          <w14:ligatures w14:val="none"/>
        </w:rPr>
        <w:t>Αυγή</w:t>
      </w:r>
      <w:r w:rsidR="00AF47BC">
        <w:rPr>
          <w:rFonts w:ascii="Open Sans" w:eastAsia="Times New Roman" w:hAnsi="Open Sans" w:cs="Open Sans"/>
          <w:b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="00AF47BC" w:rsidRPr="6668F77A">
        <w:rPr>
          <w:rFonts w:ascii="Open Sans" w:eastAsia="Times New Roman" w:hAnsi="Open Sans" w:cs="Open Sans"/>
          <w:b/>
          <w:color w:val="1D2125"/>
          <w:kern w:val="0"/>
          <w:sz w:val="24"/>
          <w:szCs w:val="24"/>
          <w:lang w:eastAsia="el-GR"/>
          <w14:ligatures w14:val="none"/>
        </w:rPr>
        <w:t>Ρουσογιαννάκη</w:t>
      </w:r>
      <w:r w:rsidRPr="6668F77A">
        <w:rPr>
          <w:rFonts w:ascii="Open Sans" w:eastAsia="Times New Roman" w:hAnsi="Open Sans" w:cs="Open Sans"/>
          <w:b/>
          <w:bCs/>
          <w:color w:val="1D2125"/>
          <w:kern w:val="0"/>
          <w:sz w:val="24"/>
          <w:szCs w:val="24"/>
          <w:lang w:eastAsia="el-GR"/>
          <w14:ligatures w14:val="none"/>
        </w:rPr>
        <w:t>,</w:t>
      </w:r>
      <w:r w:rsidRPr="6668F77A">
        <w:rPr>
          <w:rFonts w:ascii="Open Sans" w:eastAsia="Times New Roman" w:hAnsi="Open Sans" w:cs="Open Sans"/>
          <w:b/>
          <w:color w:val="1D2125"/>
          <w:kern w:val="0"/>
          <w:sz w:val="24"/>
          <w:szCs w:val="24"/>
          <w:lang w:eastAsia="el-GR"/>
          <w14:ligatures w14:val="none"/>
        </w:rPr>
        <w:t xml:space="preserve"> ΑΜ:</w:t>
      </w:r>
      <w:r w:rsidRPr="6668F77A">
        <w:rPr>
          <w:rFonts w:ascii="Open Sans" w:eastAsia="Times New Roman" w:hAnsi="Open Sans" w:cs="Open Sans"/>
          <w:b/>
          <w:bCs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Pr="6668F77A">
        <w:rPr>
          <w:rFonts w:ascii="Open Sans" w:eastAsia="Times New Roman" w:hAnsi="Open Sans" w:cs="Open Sans"/>
          <w:b/>
          <w:color w:val="1D2125"/>
          <w:kern w:val="0"/>
          <w:sz w:val="24"/>
          <w:szCs w:val="24"/>
          <w:lang w:eastAsia="el-GR"/>
          <w14:ligatures w14:val="none"/>
        </w:rPr>
        <w:t>03120060</w:t>
      </w:r>
    </w:p>
    <w:p w14:paraId="250A259E" w14:textId="75866023" w:rsidR="0CED1F99" w:rsidRDefault="0CED1F99" w:rsidP="0CED1F99">
      <w:pPr>
        <w:shd w:val="clear" w:color="auto" w:fill="F8F9FA"/>
        <w:spacing w:afterAutospacing="1" w:line="240" w:lineRule="auto"/>
        <w:outlineLvl w:val="1"/>
        <w:rPr>
          <w:rFonts w:ascii="Open Sans" w:eastAsia="Times New Roman" w:hAnsi="Open Sans" w:cs="Open Sans"/>
          <w:b/>
          <w:color w:val="1D2125"/>
          <w:sz w:val="24"/>
          <w:szCs w:val="24"/>
          <w:lang w:eastAsia="el-GR"/>
        </w:rPr>
      </w:pPr>
      <w:r w:rsidRPr="6668F77A">
        <w:rPr>
          <w:rFonts w:ascii="Open Sans" w:eastAsia="Times New Roman" w:hAnsi="Open Sans" w:cs="Open Sans"/>
          <w:b/>
          <w:color w:val="1D2125"/>
          <w:sz w:val="24"/>
          <w:szCs w:val="24"/>
          <w:lang w:eastAsia="el-GR"/>
        </w:rPr>
        <w:t xml:space="preserve">Μαριάνθη Αφροδίτη </w:t>
      </w:r>
      <w:proofErr w:type="spellStart"/>
      <w:r w:rsidRPr="6668F77A">
        <w:rPr>
          <w:rFonts w:ascii="Open Sans" w:eastAsia="Times New Roman" w:hAnsi="Open Sans" w:cs="Open Sans"/>
          <w:b/>
          <w:color w:val="1D2125"/>
          <w:sz w:val="24"/>
          <w:szCs w:val="24"/>
          <w:lang w:eastAsia="el-GR"/>
        </w:rPr>
        <w:t>Χλαπάνη</w:t>
      </w:r>
      <w:proofErr w:type="spellEnd"/>
      <w:r w:rsidR="6668F77A" w:rsidRPr="6668F77A">
        <w:rPr>
          <w:rFonts w:ascii="Open Sans" w:eastAsia="Times New Roman" w:hAnsi="Open Sans" w:cs="Open Sans"/>
          <w:b/>
          <w:bCs/>
          <w:color w:val="1D2125"/>
          <w:sz w:val="24"/>
          <w:szCs w:val="24"/>
          <w:lang w:eastAsia="el-GR"/>
        </w:rPr>
        <w:t xml:space="preserve">, </w:t>
      </w:r>
      <w:ins w:id="0" w:author="Microsoft Word" w:date="2023-10-30T20:25:00Z">
        <w:r w:rsidR="00492FBE">
          <w:rPr>
            <w:rFonts w:ascii="Open Sans" w:eastAsia="Times New Roman" w:hAnsi="Open Sans" w:cs="Open Sans"/>
            <w:b/>
            <w:bCs/>
            <w:color w:val="1D2125"/>
            <w:sz w:val="32"/>
            <w:szCs w:val="32"/>
            <w:lang w:eastAsia="el-GR"/>
          </w:rPr>
          <w:t xml:space="preserve"> ,</w:t>
        </w:r>
      </w:ins>
      <w:r w:rsidRPr="6668F77A">
        <w:rPr>
          <w:rFonts w:ascii="Open Sans" w:eastAsia="Times New Roman" w:hAnsi="Open Sans" w:cs="Open Sans"/>
          <w:b/>
          <w:color w:val="1D2125"/>
          <w:sz w:val="24"/>
          <w:szCs w:val="24"/>
          <w:lang w:eastAsia="el-GR"/>
        </w:rPr>
        <w:t>ΑΜ: 03120889</w:t>
      </w:r>
    </w:p>
    <w:p w14:paraId="0DDBF50C" w14:textId="3B0C9E8E" w:rsidR="6668F77A" w:rsidRDefault="6668F77A" w:rsidP="6668F77A">
      <w:pPr>
        <w:shd w:val="clear" w:color="auto" w:fill="F8F9FA"/>
        <w:spacing w:afterAutospacing="1" w:line="240" w:lineRule="auto"/>
        <w:outlineLvl w:val="1"/>
        <w:rPr>
          <w:rFonts w:ascii="Open Sans" w:eastAsia="Times New Roman" w:hAnsi="Open Sans" w:cs="Open Sans"/>
          <w:b/>
          <w:bCs/>
          <w:color w:val="1D2125"/>
          <w:sz w:val="24"/>
          <w:szCs w:val="24"/>
          <w:lang w:eastAsia="el-GR"/>
        </w:rPr>
      </w:pPr>
      <w:r w:rsidRPr="6668F77A">
        <w:rPr>
          <w:rFonts w:ascii="Open Sans" w:eastAsia="Times New Roman" w:hAnsi="Open Sans" w:cs="Open Sans"/>
          <w:b/>
          <w:bCs/>
          <w:color w:val="1D2125"/>
          <w:sz w:val="24"/>
          <w:szCs w:val="24"/>
          <w:lang w:eastAsia="el-GR"/>
        </w:rPr>
        <w:t>Παναγιώτης Σταματόπουλος, ΑΜ: 03120096</w:t>
      </w:r>
    </w:p>
    <w:p w14:paraId="31E19611" w14:textId="0FB9E24B" w:rsidR="6668F77A" w:rsidRDefault="6668F77A" w:rsidP="6668F77A">
      <w:pPr>
        <w:shd w:val="clear" w:color="auto" w:fill="F8F9FA"/>
        <w:spacing w:afterAutospacing="1" w:line="240" w:lineRule="auto"/>
        <w:outlineLvl w:val="1"/>
        <w:rPr>
          <w:rFonts w:ascii="Open Sans" w:eastAsia="Times New Roman" w:hAnsi="Open Sans" w:cs="Open Sans"/>
          <w:b/>
          <w:bCs/>
          <w:color w:val="1D2125"/>
          <w:sz w:val="24"/>
          <w:szCs w:val="24"/>
          <w:lang w:eastAsia="el-GR"/>
        </w:rPr>
      </w:pPr>
    </w:p>
    <w:p w14:paraId="1201DEE8" w14:textId="45F8A63B" w:rsidR="00E848CC" w:rsidRDefault="00E848CC" w:rsidP="00E848CC">
      <w:pPr>
        <w:shd w:val="clear" w:color="auto" w:fill="F8F9FA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1D2125"/>
          <w:kern w:val="0"/>
          <w:sz w:val="27"/>
          <w:szCs w:val="27"/>
          <w:lang w:eastAsia="el-GR"/>
          <w14:ligatures w14:val="none"/>
        </w:rPr>
      </w:pPr>
      <w:r w:rsidRPr="00E848CC">
        <w:rPr>
          <w:rFonts w:ascii="Open Sans" w:eastAsia="Times New Roman" w:hAnsi="Open Sans" w:cs="Open Sans"/>
          <w:b/>
          <w:bCs/>
          <w:color w:val="1D2125"/>
          <w:kern w:val="0"/>
          <w:sz w:val="27"/>
          <w:szCs w:val="27"/>
          <w:lang w:eastAsia="el-GR"/>
          <w14:ligatures w14:val="none"/>
        </w:rPr>
        <w:t>Πρώτη φάση</w:t>
      </w:r>
    </w:p>
    <w:p w14:paraId="734830AB" w14:textId="6D8C428D" w:rsidR="00E848CC" w:rsidRPr="006F71BA" w:rsidRDefault="005111E2" w:rsidP="00E848CC">
      <w:pPr>
        <w:rPr>
          <w:b/>
          <w:sz w:val="28"/>
          <w:szCs w:val="28"/>
        </w:rPr>
      </w:pPr>
      <w:r w:rsidRPr="2099BF6D">
        <w:rPr>
          <w:b/>
          <w:sz w:val="28"/>
          <w:szCs w:val="28"/>
        </w:rPr>
        <w:t>Βασική ιδέα εφαρμογής</w:t>
      </w:r>
      <w:r w:rsidR="00A70650" w:rsidRPr="2099BF6D">
        <w:rPr>
          <w:b/>
          <w:sz w:val="28"/>
          <w:szCs w:val="28"/>
        </w:rPr>
        <w:t>:</w:t>
      </w:r>
    </w:p>
    <w:p w14:paraId="50D3895A" w14:textId="70CA3E25" w:rsidR="00A70650" w:rsidRPr="008E5332" w:rsidRDefault="001E0939" w:rsidP="00E848CC">
      <w:pPr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</w:pPr>
      <w:r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Σ</w:t>
      </w:r>
      <w:r w:rsidR="00F21D9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τα πλαίσια του μαθήματος, θα κατασκευάσουμε μια </w:t>
      </w:r>
      <w:r w:rsidR="032B9C46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εφαρμογή</w:t>
      </w:r>
      <w:r w:rsidR="00F21D9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551962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με ταινίες.</w:t>
      </w:r>
      <w:r w:rsidR="006F71BA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Πιο</w:t>
      </w:r>
      <w:r w:rsidR="00551962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συγκεκριμένα, </w:t>
      </w:r>
      <w:r w:rsidR="001A088D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στην αρχική </w:t>
      </w:r>
      <w:r w:rsidR="00155BA8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της εφαρμογής θα </w:t>
      </w:r>
      <w:r w:rsidR="005D727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παρουσιάζονται νέες ταινίες και </w:t>
      </w:r>
      <w:r w:rsidR="00551962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ο χρήστης θα καλείται ν</w:t>
      </w:r>
      <w:r w:rsidR="001A088D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α</w:t>
      </w:r>
      <w:r w:rsidR="005D727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κάνει </w:t>
      </w:r>
      <w:r w:rsidR="005D7271" w:rsidRPr="59B6F563">
        <w:rPr>
          <w:rFonts w:ascii="Open Sans" w:eastAsia="Times New Roman" w:hAnsi="Open Sans" w:cs="Open Sans"/>
          <w:color w:val="1D2125"/>
          <w:sz w:val="24"/>
          <w:szCs w:val="24"/>
          <w:lang w:val="en-US" w:eastAsia="el-GR"/>
        </w:rPr>
        <w:t>swipe</w:t>
      </w:r>
      <w:r w:rsidR="005D727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5D7271" w:rsidRPr="59B6F563">
        <w:rPr>
          <w:rFonts w:ascii="Open Sans" w:eastAsia="Times New Roman" w:hAnsi="Open Sans" w:cs="Open Sans"/>
          <w:color w:val="1D2125"/>
          <w:sz w:val="24"/>
          <w:szCs w:val="24"/>
          <w:lang w:val="en-US" w:eastAsia="el-GR"/>
        </w:rPr>
        <w:t>right</w:t>
      </w:r>
      <w:r w:rsidR="005D727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65469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για ταινίες που του άρεσαν</w:t>
      </w:r>
      <w:r w:rsidR="65207F69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, </w:t>
      </w:r>
      <w:r w:rsidR="0065469F" w:rsidRPr="59B6F563">
        <w:rPr>
          <w:rFonts w:ascii="Open Sans" w:eastAsia="Times New Roman" w:hAnsi="Open Sans" w:cs="Open Sans"/>
          <w:color w:val="1D2125"/>
          <w:sz w:val="24"/>
          <w:szCs w:val="24"/>
          <w:lang w:val="en-US" w:eastAsia="el-GR"/>
        </w:rPr>
        <w:t>swipe</w:t>
      </w:r>
      <w:r w:rsidR="0065469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65469F" w:rsidRPr="59B6F563">
        <w:rPr>
          <w:rFonts w:ascii="Open Sans" w:eastAsia="Times New Roman" w:hAnsi="Open Sans" w:cs="Open Sans"/>
          <w:color w:val="1D2125"/>
          <w:sz w:val="24"/>
          <w:szCs w:val="24"/>
          <w:lang w:val="en-US" w:eastAsia="el-GR"/>
        </w:rPr>
        <w:t>left</w:t>
      </w:r>
      <w:r w:rsidR="0065469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για εκείνες που </w:t>
      </w:r>
      <w:r w:rsidR="002D5EA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δεν του άρεσαν</w:t>
      </w:r>
      <w:r w:rsidR="5FE20A4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, </w:t>
      </w:r>
      <w:r w:rsidR="0045220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καθώς επίσης </w:t>
      </w:r>
      <w:r w:rsidR="009A7240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θα μπορεί να </w:t>
      </w:r>
      <w:r w:rsidR="000C2324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αποθηκεύει εκείνες που δεν έχει ακόμη δει σε μία λίστα για </w:t>
      </w:r>
      <w:r w:rsidR="000C2324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να</w:t>
      </w:r>
      <w:r w:rsidR="000C2324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τις</w:t>
      </w:r>
      <w:r w:rsidR="000C2324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κρίνει μελλοντικά</w:t>
      </w:r>
      <w:r w:rsidR="002D5EA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.</w:t>
      </w:r>
      <w:r w:rsidR="006F71BA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2D5EA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Με βάση αυτό</w:t>
      </w:r>
      <w:r w:rsidR="5FE20A4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, </w:t>
      </w:r>
      <w:r w:rsidR="002D5EA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θα δημιουργείται </w:t>
      </w:r>
      <w:r w:rsidR="002241A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και </w:t>
      </w:r>
      <w:r w:rsidR="2DA2E217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μία</w:t>
      </w:r>
      <w:r w:rsidR="000C2324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δεύτερη</w:t>
      </w:r>
      <w:r w:rsidR="002D5EA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λίστα από τις αγαπημένες του </w:t>
      </w:r>
      <w:r w:rsidR="5E447378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ταινίες</w:t>
      </w:r>
      <w:r w:rsidR="00454518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.</w:t>
      </w:r>
      <w:r w:rsidR="006F71BA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454518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Επίσης,</w:t>
      </w:r>
      <w:r w:rsidR="006F71BA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454518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θα μπορεί μέσω</w:t>
      </w:r>
      <w:r w:rsidR="0071147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71147F" w:rsidRPr="59B6F563">
        <w:rPr>
          <w:rFonts w:ascii="Open Sans" w:eastAsia="Times New Roman" w:hAnsi="Open Sans" w:cs="Open Sans"/>
          <w:color w:val="1D2125"/>
          <w:sz w:val="24"/>
          <w:szCs w:val="24"/>
          <w:lang w:val="en-US" w:eastAsia="el-GR"/>
        </w:rPr>
        <w:t>search</w:t>
      </w:r>
      <w:r w:rsidR="0071147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71147F" w:rsidRPr="59B6F563">
        <w:rPr>
          <w:rFonts w:ascii="Open Sans" w:eastAsia="Times New Roman" w:hAnsi="Open Sans" w:cs="Open Sans"/>
          <w:color w:val="1D2125"/>
          <w:sz w:val="24"/>
          <w:szCs w:val="24"/>
          <w:lang w:val="en-US" w:eastAsia="el-GR"/>
        </w:rPr>
        <w:t>tab</w:t>
      </w:r>
      <w:r w:rsidR="0071147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να αναζητήσει μια ταινία και να την αξιολογήσει</w:t>
      </w:r>
      <w:r w:rsidR="00F56C4D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.</w:t>
      </w:r>
      <w:r w:rsidR="006F71BA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 </w:t>
      </w:r>
      <w:r w:rsidR="0005189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Οι νέες ταινίες θα προτείνονται με βάση αυτές που του έχουν ήδη αρέσει</w:t>
      </w:r>
      <w:r w:rsidR="5FE20A41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. </w:t>
      </w:r>
      <w:r w:rsidR="006F71BA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Επιπλέον, για κάθε ταινία θα </w:t>
      </w:r>
      <w:r w:rsidR="00885EAC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υπάρχει δυνατότητα να δει </w:t>
      </w:r>
      <w:r w:rsidR="00CE01D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αντίστοιχη </w:t>
      </w:r>
      <w:r w:rsidR="0041264F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 xml:space="preserve">περιγραφή και </w:t>
      </w:r>
      <w:r w:rsidR="0041264F" w:rsidRPr="59B6F563">
        <w:rPr>
          <w:rFonts w:ascii="Open Sans" w:eastAsia="Times New Roman" w:hAnsi="Open Sans" w:cs="Open Sans"/>
          <w:color w:val="1D2125"/>
          <w:sz w:val="24"/>
          <w:szCs w:val="24"/>
          <w:lang w:val="en-US" w:eastAsia="el-GR"/>
        </w:rPr>
        <w:t>trailer</w:t>
      </w:r>
      <w:r w:rsidR="00B36F2D" w:rsidRPr="59B6F563"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  <w:t>.</w:t>
      </w:r>
    </w:p>
    <w:p w14:paraId="07A178F2" w14:textId="6C68802A" w:rsidR="1B4350D8" w:rsidRDefault="1B4350D8" w:rsidP="1B4350D8">
      <w:pPr>
        <w:rPr>
          <w:sz w:val="24"/>
          <w:szCs w:val="24"/>
        </w:rPr>
      </w:pPr>
    </w:p>
    <w:p w14:paraId="3CF3F1D7" w14:textId="740E05B6" w:rsidR="00E848CC" w:rsidRPr="002241AF" w:rsidRDefault="00E848CC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hAnsi="Open Sans" w:cs="Open Sans"/>
          <w:b/>
          <w:bCs/>
          <w:color w:val="1D2125"/>
          <w:sz w:val="24"/>
          <w:szCs w:val="24"/>
        </w:rPr>
      </w:pPr>
      <w:r w:rsidRPr="002241AF">
        <w:rPr>
          <w:rFonts w:ascii="Open Sans" w:hAnsi="Open Sans" w:cs="Open Sans"/>
          <w:b/>
          <w:bCs/>
          <w:color w:val="1D2125"/>
          <w:sz w:val="24"/>
          <w:szCs w:val="24"/>
        </w:rPr>
        <w:t xml:space="preserve">Ταυτότητα της εφαρμογής στο </w:t>
      </w:r>
      <w:proofErr w:type="spellStart"/>
      <w:r w:rsidRPr="002241AF">
        <w:rPr>
          <w:rFonts w:ascii="Open Sans" w:hAnsi="Open Sans" w:cs="Open Sans"/>
          <w:b/>
          <w:bCs/>
          <w:color w:val="1D2125"/>
          <w:sz w:val="24"/>
          <w:szCs w:val="24"/>
        </w:rPr>
        <w:t>Google</w:t>
      </w:r>
      <w:proofErr w:type="spellEnd"/>
      <w:r w:rsidRPr="002241AF">
        <w:rPr>
          <w:rFonts w:ascii="Open Sans" w:hAnsi="Open Sans" w:cs="Open Sans"/>
          <w:b/>
          <w:bCs/>
          <w:color w:val="1D2125"/>
          <w:sz w:val="24"/>
          <w:szCs w:val="24"/>
        </w:rPr>
        <w:t xml:space="preserve"> </w:t>
      </w:r>
      <w:proofErr w:type="spellStart"/>
      <w:r w:rsidRPr="002241AF">
        <w:rPr>
          <w:rFonts w:ascii="Open Sans" w:hAnsi="Open Sans" w:cs="Open Sans"/>
          <w:b/>
          <w:bCs/>
          <w:color w:val="1D2125"/>
          <w:sz w:val="24"/>
          <w:szCs w:val="24"/>
        </w:rPr>
        <w:t>Play</w:t>
      </w:r>
      <w:proofErr w:type="spellEnd"/>
      <w:r w:rsidRPr="002241AF">
        <w:rPr>
          <w:rFonts w:ascii="Open Sans" w:hAnsi="Open Sans" w:cs="Open Sans"/>
          <w:b/>
          <w:bCs/>
          <w:color w:val="1D2125"/>
          <w:sz w:val="24"/>
          <w:szCs w:val="24"/>
        </w:rPr>
        <w:t>:</w:t>
      </w:r>
    </w:p>
    <w:p w14:paraId="48976443" w14:textId="4F31D40B" w:rsidR="00E848CC" w:rsidRPr="002241AF" w:rsidRDefault="00E848CC" w:rsidP="00E848CC">
      <w:pPr>
        <w:shd w:val="clear" w:color="auto" w:fill="F8F9FA"/>
        <w:spacing w:after="100" w:afterAutospacing="1" w:line="240" w:lineRule="auto"/>
        <w:outlineLvl w:val="2"/>
        <w:rPr>
          <w:rFonts w:ascii="Open Sans" w:hAnsi="Open Sans" w:cs="Open Sans"/>
          <w:color w:val="1D2125"/>
          <w:sz w:val="24"/>
          <w:szCs w:val="24"/>
          <w:shd w:val="clear" w:color="auto" w:fill="F8F9FA"/>
        </w:rPr>
      </w:pPr>
      <w:r w:rsidRPr="002241AF">
        <w:rPr>
          <w:rFonts w:ascii="Open Sans" w:hAnsi="Open Sans" w:cs="Open Sans"/>
          <w:color w:val="1D2125"/>
          <w:sz w:val="24"/>
          <w:szCs w:val="24"/>
          <w:shd w:val="clear" w:color="auto" w:fill="F8F9FA"/>
        </w:rPr>
        <w:t>Τίτλος εφαρμογής</w:t>
      </w:r>
      <w:r w:rsidRPr="002241AF">
        <w:rPr>
          <w:rFonts w:ascii="Open Sans" w:hAnsi="Open Sans" w:cs="Open Sans"/>
          <w:color w:val="1D2125"/>
          <w:sz w:val="24"/>
          <w:szCs w:val="24"/>
          <w:shd w:val="clear" w:color="auto" w:fill="F8F9FA"/>
        </w:rPr>
        <w:t>:</w:t>
      </w:r>
      <w:r w:rsidR="008E5332" w:rsidRPr="002241AF">
        <w:rPr>
          <w:rFonts w:ascii="Open Sans" w:hAnsi="Open Sans" w:cs="Open Sans"/>
          <w:color w:val="1D2125"/>
          <w:sz w:val="24"/>
          <w:szCs w:val="24"/>
          <w:shd w:val="clear" w:color="auto" w:fill="F8F9FA"/>
        </w:rPr>
        <w:t xml:space="preserve"> </w:t>
      </w:r>
      <w:proofErr w:type="spellStart"/>
      <w:r w:rsidR="008E5332" w:rsidRPr="002241AF">
        <w:rPr>
          <w:rFonts w:ascii="Open Sans" w:hAnsi="Open Sans" w:cs="Open Sans"/>
          <w:color w:val="1D2125"/>
          <w:sz w:val="24"/>
          <w:szCs w:val="24"/>
          <w:shd w:val="clear" w:color="auto" w:fill="F8F9FA"/>
          <w:lang w:val="en-US"/>
        </w:rPr>
        <w:t>SwipeFlix</w:t>
      </w:r>
      <w:proofErr w:type="spellEnd"/>
      <w:r w:rsidR="008E5332" w:rsidRPr="002241AF">
        <w:rPr>
          <w:rFonts w:ascii="Open Sans" w:hAnsi="Open Sans" w:cs="Open Sans"/>
          <w:color w:val="1D2125"/>
          <w:sz w:val="24"/>
          <w:szCs w:val="24"/>
          <w:shd w:val="clear" w:color="auto" w:fill="F8F9FA"/>
        </w:rPr>
        <w:t xml:space="preserve"> </w:t>
      </w:r>
    </w:p>
    <w:p w14:paraId="4C54174F" w14:textId="630D6D57" w:rsidR="00E848CC" w:rsidRPr="002241AF" w:rsidRDefault="00E848CC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</w:pPr>
      <w:r w:rsidRPr="00E848CC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Κατηγορία εφαρμογής στο </w:t>
      </w:r>
      <w:proofErr w:type="spellStart"/>
      <w:r w:rsidRPr="00E848CC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Google</w:t>
      </w:r>
      <w:proofErr w:type="spellEnd"/>
      <w:r w:rsidRPr="00E848CC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E848CC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Play</w:t>
      </w:r>
      <w:proofErr w:type="spellEnd"/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: </w:t>
      </w: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val="en-US" w:eastAsia="el-GR"/>
          <w14:ligatures w14:val="none"/>
        </w:rPr>
        <w:t>Entertainment</w:t>
      </w:r>
    </w:p>
    <w:p w14:paraId="34A405F8" w14:textId="1E4ACC27" w:rsidR="00E848CC" w:rsidRDefault="00E848CC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val="en-US" w:eastAsia="el-GR"/>
          <w14:ligatures w14:val="none"/>
        </w:rPr>
      </w:pPr>
      <w:r w:rsidRPr="00E848CC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Κείμενο</w:t>
      </w:r>
      <w:r w:rsidRPr="00E848CC">
        <w:rPr>
          <w:rFonts w:ascii="Open Sans" w:eastAsia="Times New Roman" w:hAnsi="Open Sans" w:cs="Open Sans"/>
          <w:color w:val="1D2125"/>
          <w:kern w:val="0"/>
          <w:sz w:val="24"/>
          <w:szCs w:val="24"/>
          <w:lang w:val="en-US" w:eastAsia="el-GR"/>
          <w14:ligatures w14:val="none"/>
        </w:rPr>
        <w:t xml:space="preserve"> promo / punchline </w:t>
      </w:r>
      <w:r w:rsidR="003455F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val="en-US" w:eastAsia="el-GR"/>
          <w14:ligatures w14:val="none"/>
        </w:rPr>
        <w:t>: “</w:t>
      </w:r>
      <w:proofErr w:type="spellStart"/>
      <w:r w:rsidR="003455F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val="en-US" w:eastAsia="el-GR"/>
          <w14:ligatures w14:val="none"/>
        </w:rPr>
        <w:t>Discover.Swipe.Enjoy</w:t>
      </w:r>
      <w:proofErr w:type="spellEnd"/>
      <w:r w:rsidR="003455F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val="en-US" w:eastAsia="el-GR"/>
          <w14:ligatures w14:val="none"/>
        </w:rPr>
        <w:t>.”</w:t>
      </w:r>
    </w:p>
    <w:p w14:paraId="671F3382" w14:textId="77777777" w:rsidR="007F3327" w:rsidRPr="002241AF" w:rsidRDefault="007F3327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val="en-US" w:eastAsia="el-GR"/>
          <w14:ligatures w14:val="none"/>
        </w:rPr>
      </w:pPr>
    </w:p>
    <w:p w14:paraId="624A2A5A" w14:textId="28487880" w:rsidR="00E848CC" w:rsidRPr="002241AF" w:rsidRDefault="00E848CC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</w:pPr>
      <w:r w:rsidRPr="002241AF">
        <w:rPr>
          <w:rFonts w:ascii="Open Sans" w:eastAsia="Times New Roman" w:hAnsi="Open Sans" w:cs="Open Sans"/>
          <w:b/>
          <w:bCs/>
          <w:color w:val="1D2125"/>
          <w:kern w:val="0"/>
          <w:sz w:val="24"/>
          <w:szCs w:val="24"/>
          <w:lang w:eastAsia="el-GR"/>
          <w14:ligatures w14:val="none"/>
        </w:rPr>
        <w:lastRenderedPageBreak/>
        <w:t>2. Περιγραφή</w:t>
      </w:r>
      <w:r w:rsidR="00C5532B" w:rsidRPr="002241AF">
        <w:rPr>
          <w:rFonts w:ascii="Open Sans" w:eastAsia="Times New Roman" w:hAnsi="Open Sans" w:cs="Open Sans"/>
          <w:b/>
          <w:bCs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="00C5532B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(</w:t>
      </w:r>
      <w:r w:rsidR="007330BC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Απευθύνεται στον τελικό χρήστη</w:t>
      </w:r>
      <w:r w:rsidR="00C5532B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)</w:t>
      </w:r>
    </w:p>
    <w:p w14:paraId="585DABA2" w14:textId="3D4A794B" w:rsidR="003F2AA3" w:rsidRPr="002241AF" w:rsidRDefault="003F2AA3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</w:pP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Καλωσορίσατε σε έναν κόσμο ατελείωτης κινηματογραφικής απόλαυσης!</w:t>
      </w:r>
      <w:r w:rsidR="003A0B4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Είμαστε υπερ</w:t>
      </w:r>
      <w:r w:rsidR="009A0CC5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ή</w:t>
      </w: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φανοι </w:t>
      </w:r>
      <w:r w:rsidR="009A0CC5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να σας παρουσιάσουμε την απόλυτη </w:t>
      </w:r>
      <w:r w:rsidR="00370FA6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εφαρμογή για τους λάτρεις </w:t>
      </w:r>
      <w:r w:rsidR="0013536E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του κινηματογράφου ,που θα αλλ</w:t>
      </w:r>
      <w:r w:rsidR="00C816C3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ά</w:t>
      </w:r>
      <w:r w:rsidR="0013536E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ξει </w:t>
      </w:r>
      <w:r w:rsidR="00C816C3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τον τρόπο που ανακαλύπτετε και απολαμβάνετε ταινίες.</w:t>
      </w:r>
    </w:p>
    <w:p w14:paraId="67EA0E41" w14:textId="34D24F78" w:rsidR="00C816C3" w:rsidRPr="002241AF" w:rsidRDefault="00C816C3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</w:pP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Στην καρδιά της εφαρμογής μας βρίσκεται η μαγεία του</w:t>
      </w:r>
      <w:r w:rsidR="00E90625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="00E90625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val="en-US" w:eastAsia="el-GR"/>
          <w14:ligatures w14:val="none"/>
        </w:rPr>
        <w:t>swiping</w:t>
      </w: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.</w:t>
      </w:r>
      <w:r w:rsidR="003A0B4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Ανακαλύψτε νέες ταινίες ,εξερευν</w:t>
      </w:r>
      <w:r w:rsidR="00B772A3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ήστε διαφορετικά είδη </w:t>
      </w:r>
      <w:r w:rsidR="004A11F3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και </w:t>
      </w:r>
      <w:r w:rsidR="002A2B0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βιώστε τον κινηματογράφο όπως ποτέ πριν.</w:t>
      </w:r>
      <w:r w:rsidR="003A0B4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="002A2B0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Σκεφτείτε την εφαρμογή ως τον προσωπικό σας σούπερ συνεργάτη για </w:t>
      </w:r>
      <w:r w:rsidR="00F81FFA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σινεμά. Απλά σύρτε δεξιά όταν βρείτε μια ταινία που σας ενδιαφέρει και αριστερά αν δεν είναι ακριβώς το στυλ σας.</w:t>
      </w:r>
      <w:r w:rsidR="00385EA4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="00F81FFA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Δημιουργείστε τις δικές σας λίστες αγαπημένων ταινιών και αυτών που δεν έχετε ακόμα δει.</w:t>
      </w:r>
    </w:p>
    <w:p w14:paraId="1AD95F98" w14:textId="4B0931A5" w:rsidR="00F81FFA" w:rsidRPr="002241AF" w:rsidRDefault="00B13A8B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</w:pP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Αλλά δεν σταματάει εκεί.</w:t>
      </w:r>
      <w:r w:rsidR="00CA32DF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Η αναζήτηση είναι ευέλικτη και εξατομικευμένη </w:t>
      </w:r>
      <w:r w:rsidR="00CA32DF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για εσάς. Ανακαλύ</w:t>
      </w:r>
      <w:r w:rsidR="00CE01DF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ψ</w:t>
      </w:r>
      <w:r w:rsidR="00CA32DF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τε ταινίες που ανταποκρίνονται στις προτιμήσεις σας με έναν απλό τρόπο.</w:t>
      </w:r>
    </w:p>
    <w:p w14:paraId="64A5CC90" w14:textId="3AC27397" w:rsidR="00B13DCD" w:rsidRPr="002241AF" w:rsidRDefault="00CA32DF" w:rsidP="00E848C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</w:pP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Ετοιμαστείτε για μια ανεπανάληπτη εμπειρία κινηματογράφου.</w:t>
      </w:r>
      <w:r w:rsidR="00CE01DF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Κατεβάστε την εφαρμογή μας τώρα και ζήστε τον κινηματογράφο όπως ποτέ πριν.</w:t>
      </w:r>
      <w:r w:rsidR="003A0B4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  <w:r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Κάντε το σήμερα και ανακαλύ</w:t>
      </w:r>
      <w:r w:rsidR="007C5CEE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ψτε τον μαγικό κόσμο της έβδομης τέχνης</w:t>
      </w:r>
      <w:r w:rsidR="003A0B41" w:rsidRPr="002241AF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>!</w:t>
      </w:r>
    </w:p>
    <w:p w14:paraId="0DBC9DDD" w14:textId="221917A1" w:rsidR="6D5F7F3C" w:rsidRDefault="6D5F7F3C" w:rsidP="6D5F7F3C">
      <w:pPr>
        <w:shd w:val="clear" w:color="auto" w:fill="F8F9FA"/>
        <w:spacing w:beforeAutospacing="1" w:afterAutospacing="1" w:line="240" w:lineRule="auto"/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</w:pPr>
    </w:p>
    <w:p w14:paraId="01D4D891" w14:textId="7B3BD8D1" w:rsidR="6D5F7F3C" w:rsidRDefault="6D5F7F3C" w:rsidP="6D5F7F3C">
      <w:pPr>
        <w:shd w:val="clear" w:color="auto" w:fill="F8F9FA"/>
        <w:spacing w:beforeAutospacing="1" w:afterAutospacing="1" w:line="240" w:lineRule="auto"/>
        <w:rPr>
          <w:rFonts w:ascii="Open Sans" w:eastAsia="Times New Roman" w:hAnsi="Open Sans" w:cs="Open Sans"/>
          <w:color w:val="1D2125"/>
          <w:sz w:val="24"/>
          <w:szCs w:val="24"/>
          <w:lang w:eastAsia="el-GR"/>
        </w:rPr>
      </w:pPr>
    </w:p>
    <w:p w14:paraId="05EA1D65" w14:textId="177BDEDC" w:rsidR="65E165BD" w:rsidRPr="002241AF" w:rsidRDefault="00E848CC" w:rsidP="00C6325C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</w:pPr>
      <w:r w:rsidRPr="002241AF">
        <w:rPr>
          <w:rFonts w:ascii="Open Sans" w:eastAsia="Times New Roman" w:hAnsi="Open Sans" w:cs="Open Sans"/>
          <w:b/>
          <w:bCs/>
          <w:color w:val="1D2125"/>
          <w:kern w:val="0"/>
          <w:sz w:val="24"/>
          <w:szCs w:val="24"/>
          <w:lang w:eastAsia="el-GR"/>
          <w14:ligatures w14:val="none"/>
        </w:rPr>
        <w:t>3.</w:t>
      </w:r>
      <w:r w:rsidRPr="00E848CC">
        <w:rPr>
          <w:rFonts w:ascii="Open Sans" w:eastAsia="Times New Roman" w:hAnsi="Open Sans" w:cs="Open Sans"/>
          <w:b/>
          <w:bCs/>
          <w:color w:val="1D2125"/>
          <w:kern w:val="0"/>
          <w:sz w:val="24"/>
          <w:szCs w:val="24"/>
          <w:lang w:eastAsia="el-GR"/>
          <w14:ligatures w14:val="none"/>
        </w:rPr>
        <w:t>Λειτουργικές απαιτήσεις για όλες τις ομάδες χρηστών.</w:t>
      </w:r>
      <w:r w:rsidRPr="00E848CC">
        <w:rPr>
          <w:rFonts w:ascii="Open Sans" w:eastAsia="Times New Roman" w:hAnsi="Open Sans" w:cs="Open Sans"/>
          <w:color w:val="1D2125"/>
          <w:kern w:val="0"/>
          <w:sz w:val="24"/>
          <w:szCs w:val="24"/>
          <w:lang w:eastAsia="el-GR"/>
          <w14:ligatures w14:val="none"/>
        </w:rPr>
        <w:t xml:space="preserve"> </w:t>
      </w:r>
    </w:p>
    <w:p w14:paraId="3B77A5D7" w14:textId="77777777" w:rsidR="00773CA1" w:rsidRPr="002241AF" w:rsidRDefault="00773CA1" w:rsidP="00773CA1">
      <w:pPr>
        <w:pStyle w:val="4"/>
        <w:shd w:val="clear" w:color="auto" w:fill="FFFFFF"/>
        <w:rPr>
          <w:rFonts w:ascii="Open Sans" w:hAnsi="Open Sans" w:cs="Open Sans"/>
          <w:b/>
          <w:bCs/>
          <w:i w:val="0"/>
          <w:iCs w:val="0"/>
          <w:color w:val="333333"/>
          <w:sz w:val="24"/>
          <w:szCs w:val="24"/>
        </w:rPr>
      </w:pPr>
      <w:r w:rsidRPr="002241AF">
        <w:rPr>
          <w:rFonts w:ascii="Open Sans" w:hAnsi="Open Sans" w:cs="Open Sans"/>
          <w:b/>
          <w:bCs/>
          <w:i w:val="0"/>
          <w:iCs w:val="0"/>
          <w:color w:val="333333"/>
          <w:sz w:val="24"/>
          <w:szCs w:val="24"/>
        </w:rPr>
        <w:t>Άξονας 1: ανθρωποκεντρικά υπολογιστικά παραδείγματα</w:t>
      </w:r>
    </w:p>
    <w:p w14:paraId="1D327AA0" w14:textId="7EF510EF" w:rsidR="679C1FF7" w:rsidRPr="002241AF" w:rsidRDefault="679C1FF7" w:rsidP="679C1FF7">
      <w:pPr>
        <w:rPr>
          <w:sz w:val="24"/>
          <w:szCs w:val="24"/>
        </w:rPr>
      </w:pPr>
    </w:p>
    <w:p w14:paraId="0058E2D3" w14:textId="4344F7B9" w:rsidR="494B100D" w:rsidRPr="002241AF" w:rsidRDefault="494B100D" w:rsidP="170BE7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Open Sans" w:eastAsia="Open Sans" w:hAnsi="Open Sans" w:cs="Open Sans"/>
          <w:color w:val="333333"/>
          <w:sz w:val="24"/>
          <w:szCs w:val="24"/>
        </w:rPr>
      </w:pPr>
      <w:proofErr w:type="spellStart"/>
      <w:r w:rsidRPr="002241AF">
        <w:rPr>
          <w:rFonts w:ascii="Open Sans" w:eastAsia="Open Sans" w:hAnsi="Open Sans" w:cs="Open Sans"/>
          <w:color w:val="333333"/>
          <w:sz w:val="24"/>
          <w:szCs w:val="24"/>
        </w:rPr>
        <w:t>Μοντελοποίηση</w:t>
      </w:r>
      <w:proofErr w:type="spellEnd"/>
      <w:r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χρήστη και προσαρμογή (User </w:t>
      </w:r>
      <w:proofErr w:type="spellStart"/>
      <w:r w:rsidRPr="002241AF">
        <w:rPr>
          <w:rFonts w:ascii="Open Sans" w:eastAsia="Open Sans" w:hAnsi="Open Sans" w:cs="Open Sans"/>
          <w:color w:val="333333"/>
          <w:sz w:val="24"/>
          <w:szCs w:val="24"/>
        </w:rPr>
        <w:t>Modeling</w:t>
      </w:r>
      <w:proofErr w:type="spellEnd"/>
      <w:r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&amp; </w:t>
      </w:r>
      <w:proofErr w:type="spellStart"/>
      <w:r w:rsidRPr="002241AF">
        <w:rPr>
          <w:rFonts w:ascii="Open Sans" w:eastAsia="Open Sans" w:hAnsi="Open Sans" w:cs="Open Sans"/>
          <w:color w:val="333333"/>
          <w:sz w:val="24"/>
          <w:szCs w:val="24"/>
        </w:rPr>
        <w:t>Adaptation</w:t>
      </w:r>
      <w:proofErr w:type="spellEnd"/>
      <w:r w:rsidRPr="002241AF">
        <w:rPr>
          <w:rFonts w:ascii="Open Sans" w:eastAsia="Open Sans" w:hAnsi="Open Sans" w:cs="Open Sans"/>
          <w:color w:val="333333"/>
          <w:sz w:val="24"/>
          <w:szCs w:val="24"/>
        </w:rPr>
        <w:t>)</w:t>
      </w:r>
      <w:r w:rsidR="180A8CB9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6E6FA6EA" w:rsidRPr="002241AF">
        <w:rPr>
          <w:rFonts w:ascii="Open Sans" w:eastAsia="Open Sans" w:hAnsi="Open Sans" w:cs="Open Sans"/>
          <w:color w:val="333333"/>
          <w:sz w:val="24"/>
          <w:szCs w:val="24"/>
        </w:rPr>
        <w:t>(</w:t>
      </w:r>
      <w:proofErr w:type="spellStart"/>
      <w:r w:rsidR="771A423A" w:rsidRPr="002241AF">
        <w:rPr>
          <w:rFonts w:ascii="Open Sans" w:eastAsia="Open Sans" w:hAnsi="Open Sans" w:cs="Open Sans"/>
          <w:color w:val="333333"/>
          <w:sz w:val="24"/>
          <w:szCs w:val="24"/>
        </w:rPr>
        <w:t>μοντελοποίηση</w:t>
      </w:r>
      <w:proofErr w:type="spellEnd"/>
      <w:r w:rsidR="771A423A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521C81C1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- </w:t>
      </w:r>
      <w:r w:rsidR="32FE8643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με τη </w:t>
      </w:r>
      <w:r w:rsidR="6422E245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διαδικασία </w:t>
      </w:r>
      <w:proofErr w:type="spellStart"/>
      <w:r w:rsidR="4F589BD8" w:rsidRPr="002241AF">
        <w:rPr>
          <w:rFonts w:ascii="Open Sans" w:eastAsia="Open Sans" w:hAnsi="Open Sans" w:cs="Open Sans"/>
          <w:color w:val="333333"/>
          <w:sz w:val="24"/>
          <w:szCs w:val="24"/>
        </w:rPr>
        <w:t>swiping</w:t>
      </w:r>
      <w:proofErr w:type="spellEnd"/>
      <w:r w:rsidR="4F589BD8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72AAB1DF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γίνεται </w:t>
      </w:r>
      <w:r w:rsidR="5581B77D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με μια </w:t>
      </w:r>
      <w:r w:rsidR="41F9793E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κίνηση η </w:t>
      </w:r>
      <w:r w:rsidR="44C44F93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αξιολόγηση </w:t>
      </w:r>
      <w:r w:rsidR="5EBD3117" w:rsidRPr="002241AF">
        <w:rPr>
          <w:rFonts w:ascii="Open Sans" w:eastAsia="Open Sans" w:hAnsi="Open Sans" w:cs="Open Sans"/>
          <w:color w:val="333333"/>
          <w:sz w:val="24"/>
          <w:szCs w:val="24"/>
        </w:rPr>
        <w:t>ταινιών</w:t>
      </w:r>
      <w:r w:rsidR="1700C992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, </w:t>
      </w:r>
      <w:r w:rsidR="1A37D2DC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προσαρμογή </w:t>
      </w:r>
      <w:r w:rsidR="04730BE1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- </w:t>
      </w:r>
      <w:r w:rsidR="0A74EB80" w:rsidRPr="002241AF">
        <w:rPr>
          <w:rFonts w:ascii="Open Sans" w:eastAsia="Open Sans" w:hAnsi="Open Sans" w:cs="Open Sans"/>
          <w:color w:val="333333"/>
          <w:sz w:val="24"/>
          <w:szCs w:val="24"/>
        </w:rPr>
        <w:t>η</w:t>
      </w:r>
      <w:r w:rsidR="5BB4543F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4F6FFDCD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πρόταση </w:t>
      </w:r>
      <w:r w:rsidR="01BD06D0" w:rsidRPr="002241AF">
        <w:rPr>
          <w:rFonts w:ascii="Open Sans" w:eastAsia="Open Sans" w:hAnsi="Open Sans" w:cs="Open Sans"/>
          <w:color w:val="333333"/>
          <w:sz w:val="24"/>
          <w:szCs w:val="24"/>
        </w:rPr>
        <w:t>νέων</w:t>
      </w:r>
      <w:r w:rsidR="49796E55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4F6FFDCD" w:rsidRPr="002241AF">
        <w:rPr>
          <w:rFonts w:ascii="Open Sans" w:eastAsia="Open Sans" w:hAnsi="Open Sans" w:cs="Open Sans"/>
          <w:color w:val="333333"/>
          <w:sz w:val="24"/>
          <w:szCs w:val="24"/>
        </w:rPr>
        <w:t>ταινιών</w:t>
      </w:r>
      <w:r w:rsidR="43046B55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6656815C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θα </w:t>
      </w:r>
      <w:r w:rsidR="4FBBE528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προσαρμόζεται </w:t>
      </w:r>
      <w:r w:rsidR="5150C51D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με </w:t>
      </w:r>
      <w:r w:rsidR="05A999B9" w:rsidRPr="002241AF">
        <w:rPr>
          <w:rFonts w:ascii="Open Sans" w:eastAsia="Open Sans" w:hAnsi="Open Sans" w:cs="Open Sans"/>
          <w:color w:val="333333"/>
          <w:sz w:val="24"/>
          <w:szCs w:val="24"/>
        </w:rPr>
        <w:t>βάση τα</w:t>
      </w:r>
      <w:r w:rsidR="4FBBE528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5E1C78BC" w:rsidRPr="002241AF">
        <w:rPr>
          <w:rFonts w:ascii="Open Sans" w:eastAsia="Open Sans" w:hAnsi="Open Sans" w:cs="Open Sans"/>
          <w:color w:val="333333"/>
          <w:sz w:val="24"/>
          <w:szCs w:val="24"/>
        </w:rPr>
        <w:t>“</w:t>
      </w:r>
      <w:proofErr w:type="spellStart"/>
      <w:r w:rsidR="5E1C78BC" w:rsidRPr="002241AF">
        <w:rPr>
          <w:rFonts w:ascii="Open Sans" w:eastAsia="Open Sans" w:hAnsi="Open Sans" w:cs="Open Sans"/>
          <w:color w:val="333333"/>
          <w:sz w:val="24"/>
          <w:szCs w:val="24"/>
        </w:rPr>
        <w:t>likes</w:t>
      </w:r>
      <w:proofErr w:type="spellEnd"/>
      <w:r w:rsidR="593C55B1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” </w:t>
      </w:r>
      <w:r w:rsidR="158A3BFE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του </w:t>
      </w:r>
      <w:r w:rsidR="49796E55" w:rsidRPr="002241AF">
        <w:rPr>
          <w:rFonts w:ascii="Open Sans" w:eastAsia="Open Sans" w:hAnsi="Open Sans" w:cs="Open Sans"/>
          <w:color w:val="333333"/>
          <w:sz w:val="24"/>
          <w:szCs w:val="24"/>
        </w:rPr>
        <w:t>χρήστη</w:t>
      </w:r>
      <w:r w:rsidR="593C55B1" w:rsidRPr="002241AF">
        <w:rPr>
          <w:rFonts w:ascii="Open Sans" w:eastAsia="Open Sans" w:hAnsi="Open Sans" w:cs="Open Sans"/>
          <w:color w:val="333333"/>
          <w:sz w:val="24"/>
          <w:szCs w:val="24"/>
        </w:rPr>
        <w:t>)</w:t>
      </w:r>
    </w:p>
    <w:p w14:paraId="78385BB3" w14:textId="32389AAE" w:rsidR="2C7DD717" w:rsidRPr="002241AF" w:rsidRDefault="00C52319" w:rsidP="0470495A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</w:pPr>
      <w:proofErr w:type="spellStart"/>
      <w:r w:rsidRPr="00C52319"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  <w:t>Παιχνιδοποίηση</w:t>
      </w:r>
      <w:proofErr w:type="spellEnd"/>
      <w:r w:rsidRPr="00C52319"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  <w:t xml:space="preserve"> (</w:t>
      </w:r>
      <w:proofErr w:type="spellStart"/>
      <w:r w:rsidRPr="00C52319"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  <w:t>Gamification</w:t>
      </w:r>
      <w:proofErr w:type="spellEnd"/>
      <w:r w:rsidRPr="00C52319"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  <w:t>)</w:t>
      </w:r>
      <w:r w:rsidR="35A5AD62" w:rsidRPr="002241AF"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  <w:t xml:space="preserve"> </w:t>
      </w:r>
      <w:r w:rsidR="66FFBDBA" w:rsidRPr="002241AF"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  <w:t>(</w:t>
      </w:r>
      <w:r w:rsidR="66FFBDBA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η διαδικασία </w:t>
      </w:r>
      <w:proofErr w:type="spellStart"/>
      <w:r w:rsidR="66FFBDBA" w:rsidRPr="002241AF">
        <w:rPr>
          <w:rFonts w:ascii="Open Sans" w:eastAsia="Open Sans" w:hAnsi="Open Sans" w:cs="Open Sans"/>
          <w:color w:val="333333"/>
          <w:sz w:val="24"/>
          <w:szCs w:val="24"/>
        </w:rPr>
        <w:t>swiping</w:t>
      </w:r>
      <w:proofErr w:type="spellEnd"/>
      <w:r w:rsidR="15E79101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393A3E80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δίνει </w:t>
      </w:r>
      <w:r w:rsidR="277FC557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την </w:t>
      </w:r>
      <w:r w:rsidR="0454EB56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εντύπωση </w:t>
      </w:r>
      <w:r w:rsidR="095C4A67" w:rsidRPr="002241AF">
        <w:rPr>
          <w:rFonts w:ascii="Open Sans" w:eastAsia="Open Sans" w:hAnsi="Open Sans" w:cs="Open Sans"/>
          <w:color w:val="333333"/>
          <w:sz w:val="24"/>
          <w:szCs w:val="24"/>
        </w:rPr>
        <w:t>ότι η</w:t>
      </w:r>
      <w:r w:rsidR="21A1F995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37245A52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αξιολόγηση </w:t>
      </w:r>
      <w:r w:rsidR="535733E1" w:rsidRPr="002241AF">
        <w:rPr>
          <w:rFonts w:ascii="Open Sans" w:eastAsia="Open Sans" w:hAnsi="Open Sans" w:cs="Open Sans"/>
          <w:color w:val="333333"/>
          <w:sz w:val="24"/>
          <w:szCs w:val="24"/>
        </w:rPr>
        <w:t>ταινιών</w:t>
      </w:r>
      <w:r w:rsidR="24969CA1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5FA31237" w:rsidRPr="002241AF">
        <w:rPr>
          <w:rFonts w:ascii="Open Sans" w:eastAsia="Open Sans" w:hAnsi="Open Sans" w:cs="Open Sans"/>
          <w:color w:val="333333"/>
          <w:sz w:val="24"/>
          <w:szCs w:val="24"/>
        </w:rPr>
        <w:t>είναι ένα</w:t>
      </w:r>
      <w:r w:rsidR="24969CA1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59C54675" w:rsidRPr="002241AF">
        <w:rPr>
          <w:rFonts w:ascii="Open Sans" w:eastAsia="Open Sans" w:hAnsi="Open Sans" w:cs="Open Sans"/>
          <w:color w:val="333333"/>
          <w:sz w:val="24"/>
          <w:szCs w:val="24"/>
        </w:rPr>
        <w:t>παιχνίδι</w:t>
      </w:r>
      <w:r w:rsidR="66FFBDBA" w:rsidRPr="002241AF"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  <w:t>)</w:t>
      </w:r>
    </w:p>
    <w:p w14:paraId="2558B6DC" w14:textId="38C0176F" w:rsidR="6EB0AC62" w:rsidRPr="002241AF" w:rsidRDefault="6EB0AC62" w:rsidP="6EB0AC62">
      <w:pPr>
        <w:shd w:val="clear" w:color="auto" w:fill="FFFFFF" w:themeFill="background1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</w:pPr>
    </w:p>
    <w:p w14:paraId="4439222F" w14:textId="51EA952C" w:rsidR="6EB0AC62" w:rsidRPr="002241AF" w:rsidRDefault="6EB0AC62" w:rsidP="6EB0AC62">
      <w:pPr>
        <w:shd w:val="clear" w:color="auto" w:fill="FFFFFF" w:themeFill="background1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</w:pPr>
    </w:p>
    <w:p w14:paraId="41A7523B" w14:textId="6B23190E" w:rsidR="6EB0AC62" w:rsidRPr="002241AF" w:rsidRDefault="6EB0AC62" w:rsidP="6EB0AC62">
      <w:pPr>
        <w:shd w:val="clear" w:color="auto" w:fill="FFFFFF" w:themeFill="background1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</w:pPr>
    </w:p>
    <w:p w14:paraId="48811FF0" w14:textId="77777777" w:rsidR="00D141CB" w:rsidRPr="002241AF" w:rsidRDefault="00D141CB" w:rsidP="00D141CB">
      <w:pPr>
        <w:pStyle w:val="4"/>
        <w:shd w:val="clear" w:color="auto" w:fill="FFFFFF"/>
        <w:rPr>
          <w:rFonts w:ascii="Open Sans" w:hAnsi="Open Sans" w:cs="Open Sans"/>
          <w:b/>
          <w:bCs/>
          <w:i w:val="0"/>
          <w:iCs w:val="0"/>
          <w:color w:val="333333"/>
          <w:sz w:val="24"/>
          <w:szCs w:val="24"/>
        </w:rPr>
      </w:pPr>
      <w:r w:rsidRPr="002241AF">
        <w:rPr>
          <w:rFonts w:ascii="Open Sans" w:hAnsi="Open Sans" w:cs="Open Sans"/>
          <w:b/>
          <w:bCs/>
          <w:i w:val="0"/>
          <w:iCs w:val="0"/>
          <w:color w:val="333333"/>
          <w:sz w:val="24"/>
          <w:szCs w:val="24"/>
        </w:rPr>
        <w:lastRenderedPageBreak/>
        <w:t>Άξονας 2: αλληλεπίδραση ανθρώπου - κινητής συσκευής στο φυσικό χώρο</w:t>
      </w:r>
    </w:p>
    <w:p w14:paraId="0317E118" w14:textId="7D4D9F5D" w:rsidR="1A88B265" w:rsidRPr="002241AF" w:rsidRDefault="1A88B265" w:rsidP="1A88B265">
      <w:pPr>
        <w:rPr>
          <w:sz w:val="24"/>
          <w:szCs w:val="24"/>
        </w:rPr>
      </w:pPr>
    </w:p>
    <w:p w14:paraId="0434C330" w14:textId="2EC061FB" w:rsidR="00544DFD" w:rsidRPr="00544DFD" w:rsidRDefault="00544DFD" w:rsidP="3082636D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</w:pPr>
      <w:r w:rsidRPr="00544D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  <w:t>Υποσύστημα αφής (</w:t>
      </w:r>
      <w:hyperlink r:id="rId5" w:history="1">
        <w:r w:rsidRPr="00544DFD">
          <w:rPr>
            <w:rFonts w:ascii="Open Sans" w:eastAsia="Times New Roman" w:hAnsi="Open Sans" w:cs="Open Sans"/>
            <w:color w:val="4183C4"/>
            <w:kern w:val="0"/>
            <w:sz w:val="24"/>
            <w:szCs w:val="24"/>
            <w:u w:val="single"/>
            <w:lang w:val="en-US" w:eastAsia="el-GR"/>
            <w14:ligatures w14:val="none"/>
          </w:rPr>
          <w:t>Haptics</w:t>
        </w:r>
      </w:hyperlink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  <w:t>) (δόνηση σε περίπτωση “</w:t>
      </w:r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el-GR"/>
          <w14:ligatures w14:val="none"/>
        </w:rPr>
        <w:t>like</w:t>
      </w:r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  <w:t>”)</w:t>
      </w:r>
    </w:p>
    <w:p w14:paraId="3AAED63D" w14:textId="3651AFD8" w:rsidR="00154988" w:rsidRPr="00154988" w:rsidRDefault="00154988" w:rsidP="1A88B265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</w:pPr>
      <w:r w:rsidRPr="0015498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  <w:t>Ηχητικό υποσύστημα (</w:t>
      </w:r>
      <w:hyperlink r:id="rId6" w:history="1">
        <w:r w:rsidRPr="00154988">
          <w:rPr>
            <w:rFonts w:ascii="Open Sans" w:eastAsia="Times New Roman" w:hAnsi="Open Sans" w:cs="Open Sans"/>
            <w:color w:val="4183C4"/>
            <w:kern w:val="0"/>
            <w:sz w:val="24"/>
            <w:szCs w:val="24"/>
            <w:u w:val="single"/>
            <w:lang w:val="en-US" w:eastAsia="el-GR"/>
            <w14:ligatures w14:val="none"/>
          </w:rPr>
          <w:t>Audio</w:t>
        </w:r>
      </w:hyperlink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  <w:t>) (</w:t>
      </w:r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el-GR"/>
          <w14:ligatures w14:val="none"/>
        </w:rPr>
        <w:t>μαζί με</w:t>
      </w:r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  <w:t xml:space="preserve"> την περ</w:t>
      </w:r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  <w:t>ιγραφή της κάθε ταινίας</w:t>
      </w:r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el-GR"/>
          <w14:ligatures w14:val="none"/>
        </w:rPr>
        <w:t xml:space="preserve"> θα διατίθεται το trailer</w:t>
      </w:r>
      <w:r w:rsidRPr="002241AF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el-GR"/>
          <w14:ligatures w14:val="none"/>
        </w:rPr>
        <w:t>)</w:t>
      </w:r>
    </w:p>
    <w:p w14:paraId="68D863A6" w14:textId="37BDD910" w:rsidR="1A88B265" w:rsidRPr="002241AF" w:rsidRDefault="1A88B265" w:rsidP="1A88B265">
      <w:pPr>
        <w:shd w:val="clear" w:color="auto" w:fill="FFFFFF" w:themeFill="background1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</w:pPr>
    </w:p>
    <w:p w14:paraId="6CEE4132" w14:textId="36D24F1D" w:rsidR="1A88B265" w:rsidRPr="002241AF" w:rsidRDefault="1A88B265" w:rsidP="1A88B265">
      <w:pPr>
        <w:shd w:val="clear" w:color="auto" w:fill="FFFFFF" w:themeFill="background1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l-GR"/>
        </w:rPr>
      </w:pPr>
    </w:p>
    <w:p w14:paraId="5F7B4E17" w14:textId="77777777" w:rsidR="001E0C6B" w:rsidRPr="002241AF" w:rsidRDefault="001E0C6B" w:rsidP="001E0C6B">
      <w:pPr>
        <w:pStyle w:val="4"/>
        <w:shd w:val="clear" w:color="auto" w:fill="FFFFFF"/>
        <w:rPr>
          <w:rFonts w:ascii="Open Sans" w:hAnsi="Open Sans" w:cs="Open Sans"/>
          <w:b/>
          <w:bCs/>
          <w:i w:val="0"/>
          <w:iCs w:val="0"/>
          <w:color w:val="333333"/>
          <w:sz w:val="24"/>
          <w:szCs w:val="24"/>
        </w:rPr>
      </w:pPr>
      <w:r w:rsidRPr="002241AF">
        <w:rPr>
          <w:rFonts w:ascii="Open Sans" w:hAnsi="Open Sans" w:cs="Open Sans"/>
          <w:b/>
          <w:bCs/>
          <w:i w:val="0"/>
          <w:iCs w:val="0"/>
          <w:color w:val="333333"/>
          <w:sz w:val="24"/>
          <w:szCs w:val="24"/>
        </w:rPr>
        <w:t>Άξονας 3: συνδεσιμότητα</w:t>
      </w:r>
    </w:p>
    <w:p w14:paraId="73B65F56" w14:textId="01E19AD1" w:rsidR="45DCF0AC" w:rsidRPr="002241AF" w:rsidRDefault="45DCF0AC" w:rsidP="45DCF0AC">
      <w:pPr>
        <w:rPr>
          <w:sz w:val="24"/>
          <w:szCs w:val="24"/>
        </w:rPr>
      </w:pPr>
    </w:p>
    <w:p w14:paraId="48DB9203" w14:textId="14DADA8E" w:rsidR="45DCF0AC" w:rsidRPr="002241AF" w:rsidRDefault="3F75CE84" w:rsidP="1239A5B0">
      <w:pPr>
        <w:pStyle w:val="a3"/>
        <w:numPr>
          <w:ilvl w:val="0"/>
          <w:numId w:val="9"/>
        </w:numPr>
        <w:rPr>
          <w:rFonts w:ascii="Open Sans" w:eastAsia="Open Sans" w:hAnsi="Open Sans" w:cs="Open Sans"/>
          <w:color w:val="333333"/>
          <w:sz w:val="24"/>
          <w:szCs w:val="24"/>
        </w:rPr>
      </w:pPr>
      <w:proofErr w:type="spellStart"/>
      <w:r w:rsidRPr="002241AF">
        <w:rPr>
          <w:rFonts w:ascii="Open Sans" w:eastAsia="Open Sans" w:hAnsi="Open Sans" w:cs="Open Sans"/>
          <w:color w:val="333333"/>
          <w:sz w:val="24"/>
          <w:szCs w:val="24"/>
        </w:rPr>
        <w:t>Wi-</w:t>
      </w:r>
      <w:r w:rsidR="45BF35C3" w:rsidRPr="002241AF">
        <w:rPr>
          <w:rFonts w:ascii="Open Sans" w:eastAsia="Open Sans" w:hAnsi="Open Sans" w:cs="Open Sans"/>
          <w:color w:val="333333"/>
          <w:sz w:val="24"/>
          <w:szCs w:val="24"/>
        </w:rPr>
        <w:t>Fi</w:t>
      </w:r>
      <w:proofErr w:type="spellEnd"/>
    </w:p>
    <w:p w14:paraId="70077123" w14:textId="3F826128" w:rsidR="45DCF0AC" w:rsidRDefault="4415E931" w:rsidP="10977C5B">
      <w:pPr>
        <w:pStyle w:val="a3"/>
        <w:numPr>
          <w:ilvl w:val="0"/>
          <w:numId w:val="9"/>
        </w:numPr>
        <w:rPr>
          <w:rFonts w:ascii="Open Sans" w:eastAsia="Open Sans" w:hAnsi="Open Sans" w:cs="Open Sans"/>
          <w:color w:val="333333"/>
          <w:sz w:val="24"/>
          <w:szCs w:val="24"/>
        </w:rPr>
      </w:pPr>
      <w:r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Δεδομένα (και τα δυο αποτελούν μορφή σύνδεσης ώστε να </w:t>
      </w:r>
      <w:r w:rsidR="38FA3FBF" w:rsidRPr="002241AF">
        <w:rPr>
          <w:rFonts w:ascii="Open Sans" w:eastAsia="Open Sans" w:hAnsi="Open Sans" w:cs="Open Sans"/>
          <w:color w:val="333333"/>
          <w:sz w:val="24"/>
          <w:szCs w:val="24"/>
        </w:rPr>
        <w:t xml:space="preserve">αντλεί τις πληροφορίες των ταινιών η εφαρμογή, καθώς και να φορτώνει </w:t>
      </w:r>
      <w:r w:rsidR="7190B000" w:rsidRPr="002241AF">
        <w:rPr>
          <w:rFonts w:ascii="Open Sans" w:eastAsia="Open Sans" w:hAnsi="Open Sans" w:cs="Open Sans"/>
          <w:color w:val="333333"/>
          <w:sz w:val="24"/>
          <w:szCs w:val="24"/>
        </w:rPr>
        <w:t>περισσότερες ταινίες για αξιολόγηση</w:t>
      </w:r>
      <w:r w:rsidRPr="002241AF">
        <w:rPr>
          <w:rFonts w:ascii="Open Sans" w:eastAsia="Open Sans" w:hAnsi="Open Sans" w:cs="Open Sans"/>
          <w:color w:val="333333"/>
          <w:sz w:val="24"/>
          <w:szCs w:val="24"/>
        </w:rPr>
        <w:t>)</w:t>
      </w:r>
    </w:p>
    <w:p w14:paraId="7F76ED60" w14:textId="51B1A317" w:rsidR="0CED1F99" w:rsidRDefault="0CED1F99" w:rsidP="0CED1F99">
      <w:pPr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36F3A550" w14:textId="054DE8E0" w:rsidR="00730C22" w:rsidRPr="00F0224E" w:rsidRDefault="00F0224E" w:rsidP="1FF6B4C5">
      <w:pPr>
        <w:spacing w:beforeAutospacing="1" w:afterAutospacing="1" w:line="240" w:lineRule="auto"/>
        <w:rPr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color w:val="1D2125"/>
          <w:sz w:val="24"/>
          <w:szCs w:val="24"/>
          <w:shd w:val="clear" w:color="auto" w:fill="F8F9FA"/>
          <w:lang w:val="en-US"/>
        </w:rPr>
        <w:t>W</w:t>
      </w:r>
      <w:proofErr w:type="spellStart"/>
      <w:r w:rsidRPr="00F0224E">
        <w:rPr>
          <w:rFonts w:ascii="Open Sans" w:hAnsi="Open Sans" w:cs="Open Sans"/>
          <w:b/>
          <w:bCs/>
          <w:color w:val="1D2125"/>
          <w:sz w:val="24"/>
          <w:szCs w:val="24"/>
          <w:shd w:val="clear" w:color="auto" w:fill="F8F9FA"/>
        </w:rPr>
        <w:t>ireframes</w:t>
      </w:r>
      <w:proofErr w:type="spellEnd"/>
      <w:r>
        <w:rPr>
          <w:rFonts w:ascii="Open Sans" w:hAnsi="Open Sans" w:cs="Open Sans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>
        <w:rPr>
          <w:rFonts w:ascii="Open Sans" w:hAnsi="Open Sans" w:cs="Open Sans"/>
          <w:b/>
          <w:bCs/>
          <w:color w:val="1D2125"/>
          <w:sz w:val="24"/>
          <w:szCs w:val="24"/>
          <w:shd w:val="clear" w:color="auto" w:fill="F8F9FA"/>
        </w:rPr>
        <w:t>εφαρμογής</w:t>
      </w:r>
    </w:p>
    <w:p w14:paraId="7E4A54B6" w14:textId="34453BD6" w:rsidR="00F0224E" w:rsidRDefault="00F0224E" w:rsidP="1FF6B4C5">
      <w:pPr>
        <w:spacing w:beforeAutospacing="1" w:afterAutospacing="1" w:line="240" w:lineRule="auto"/>
        <w:rPr>
          <w:sz w:val="24"/>
          <w:szCs w:val="24"/>
        </w:rPr>
      </w:pPr>
    </w:p>
    <w:p w14:paraId="4CB0574D" w14:textId="12AFE4C2" w:rsidR="00F0224E" w:rsidRDefault="00F0224E" w:rsidP="1FF6B4C5">
      <w:pPr>
        <w:spacing w:beforeAutospacing="1" w:afterAutospacing="1" w:line="240" w:lineRule="auto"/>
        <w:rPr>
          <w:sz w:val="24"/>
          <w:szCs w:val="24"/>
        </w:rPr>
      </w:pPr>
      <w:r w:rsidRPr="00F0224E">
        <w:rPr>
          <w:sz w:val="24"/>
          <w:szCs w:val="24"/>
        </w:rPr>
        <w:lastRenderedPageBreak/>
        <w:drawing>
          <wp:inline distT="0" distB="0" distL="0" distR="0" wp14:anchorId="00E78F04" wp14:editId="0E7865FA">
            <wp:extent cx="3535680" cy="5341620"/>
            <wp:effectExtent l="0" t="0" r="7620" b="0"/>
            <wp:docPr id="892801886" name="Εικόνα 892801886" descr="Εικόνα που περιέχει κείμενο, θηλαστικό, πρόβατ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01886" name="Εικόνα 1" descr="Εικόνα που περιέχει κείμενο, θηλαστικό, πρόβατα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8" cy="53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2B3A" w14:textId="63690D22" w:rsidR="00F0224E" w:rsidRPr="002241AF" w:rsidRDefault="00F0224E" w:rsidP="1FF6B4C5">
      <w:pPr>
        <w:spacing w:beforeAutospacing="1" w:afterAutospacing="1" w:line="240" w:lineRule="auto"/>
        <w:rPr>
          <w:sz w:val="24"/>
          <w:szCs w:val="24"/>
        </w:rPr>
      </w:pPr>
      <w:r w:rsidRPr="00F0224E">
        <w:rPr>
          <w:sz w:val="24"/>
          <w:szCs w:val="24"/>
        </w:rPr>
        <w:lastRenderedPageBreak/>
        <w:drawing>
          <wp:inline distT="0" distB="0" distL="0" distR="0" wp14:anchorId="5029B4EE" wp14:editId="3998A3C4">
            <wp:extent cx="3543300" cy="4640580"/>
            <wp:effectExtent l="0" t="0" r="0" b="7620"/>
            <wp:docPr id="1592611441" name="Εικόνα 1592611441" descr="Εικόνα που περιέχει κείμενο, στιγμιότυπο οθόνης, θηλαστικό, πρόβατ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1441" name="Εικόνα 1" descr="Εικόνα που περιέχει κείμενο, στιγμιότυπο οθόνης, θηλαστικό, πρόβατ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13" cy="46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24E" w:rsidRPr="002241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E2F"/>
    <w:multiLevelType w:val="multilevel"/>
    <w:tmpl w:val="EBEA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39C"/>
    <w:multiLevelType w:val="multilevel"/>
    <w:tmpl w:val="3E7CA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2FA31"/>
    <w:multiLevelType w:val="hybridMultilevel"/>
    <w:tmpl w:val="FFFFFFFF"/>
    <w:lvl w:ilvl="0" w:tplc="C71E6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A7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06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AD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28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CF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D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62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CC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36B55"/>
    <w:multiLevelType w:val="multilevel"/>
    <w:tmpl w:val="F5EA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D141A"/>
    <w:multiLevelType w:val="multilevel"/>
    <w:tmpl w:val="D09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37273"/>
    <w:multiLevelType w:val="multilevel"/>
    <w:tmpl w:val="E064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6259E"/>
    <w:multiLevelType w:val="hybridMultilevel"/>
    <w:tmpl w:val="15C46280"/>
    <w:lvl w:ilvl="0" w:tplc="5CE88DF2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27673"/>
    <w:multiLevelType w:val="multilevel"/>
    <w:tmpl w:val="CEE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1772D"/>
    <w:multiLevelType w:val="multilevel"/>
    <w:tmpl w:val="7CE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19361">
    <w:abstractNumId w:val="3"/>
  </w:num>
  <w:num w:numId="2" w16cid:durableId="824053743">
    <w:abstractNumId w:val="5"/>
  </w:num>
  <w:num w:numId="3" w16cid:durableId="949121638">
    <w:abstractNumId w:val="4"/>
  </w:num>
  <w:num w:numId="4" w16cid:durableId="1399087394">
    <w:abstractNumId w:val="6"/>
  </w:num>
  <w:num w:numId="5" w16cid:durableId="921842526">
    <w:abstractNumId w:val="1"/>
  </w:num>
  <w:num w:numId="6" w16cid:durableId="471556023">
    <w:abstractNumId w:val="7"/>
  </w:num>
  <w:num w:numId="7" w16cid:durableId="1292131630">
    <w:abstractNumId w:val="8"/>
  </w:num>
  <w:num w:numId="8" w16cid:durableId="2056389048">
    <w:abstractNumId w:val="0"/>
  </w:num>
  <w:num w:numId="9" w16cid:durableId="132346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CC"/>
    <w:rsid w:val="00002215"/>
    <w:rsid w:val="0000368B"/>
    <w:rsid w:val="00007AF9"/>
    <w:rsid w:val="00012C8E"/>
    <w:rsid w:val="00027692"/>
    <w:rsid w:val="00050A51"/>
    <w:rsid w:val="0005189F"/>
    <w:rsid w:val="000751ED"/>
    <w:rsid w:val="000B10CC"/>
    <w:rsid w:val="000C2324"/>
    <w:rsid w:val="000D2B0A"/>
    <w:rsid w:val="000E0647"/>
    <w:rsid w:val="000E3C23"/>
    <w:rsid w:val="000E4AC5"/>
    <w:rsid w:val="000F1E02"/>
    <w:rsid w:val="000F2BB4"/>
    <w:rsid w:val="00107E6B"/>
    <w:rsid w:val="00117756"/>
    <w:rsid w:val="0012337A"/>
    <w:rsid w:val="0013536E"/>
    <w:rsid w:val="0015275C"/>
    <w:rsid w:val="00154988"/>
    <w:rsid w:val="00155BA8"/>
    <w:rsid w:val="001766F0"/>
    <w:rsid w:val="00191256"/>
    <w:rsid w:val="0019347E"/>
    <w:rsid w:val="001A088D"/>
    <w:rsid w:val="001B09B2"/>
    <w:rsid w:val="001B6083"/>
    <w:rsid w:val="001C7183"/>
    <w:rsid w:val="001D28CA"/>
    <w:rsid w:val="001E0939"/>
    <w:rsid w:val="001E0C6B"/>
    <w:rsid w:val="001E22A5"/>
    <w:rsid w:val="001E2361"/>
    <w:rsid w:val="001F6EA3"/>
    <w:rsid w:val="002026C6"/>
    <w:rsid w:val="002106ED"/>
    <w:rsid w:val="00217BC1"/>
    <w:rsid w:val="002241AF"/>
    <w:rsid w:val="00282EE6"/>
    <w:rsid w:val="00285055"/>
    <w:rsid w:val="0029585E"/>
    <w:rsid w:val="002A2B01"/>
    <w:rsid w:val="002B1E93"/>
    <w:rsid w:val="002B732D"/>
    <w:rsid w:val="002D5EA1"/>
    <w:rsid w:val="002F2512"/>
    <w:rsid w:val="00302F6A"/>
    <w:rsid w:val="00305454"/>
    <w:rsid w:val="003202C0"/>
    <w:rsid w:val="00322A73"/>
    <w:rsid w:val="00325244"/>
    <w:rsid w:val="00327E14"/>
    <w:rsid w:val="00341691"/>
    <w:rsid w:val="003455F1"/>
    <w:rsid w:val="00347652"/>
    <w:rsid w:val="00360A96"/>
    <w:rsid w:val="0036405A"/>
    <w:rsid w:val="00370FA6"/>
    <w:rsid w:val="0037777A"/>
    <w:rsid w:val="00377E53"/>
    <w:rsid w:val="00385EA4"/>
    <w:rsid w:val="003A0B41"/>
    <w:rsid w:val="003A63CD"/>
    <w:rsid w:val="003B5C7A"/>
    <w:rsid w:val="003C2324"/>
    <w:rsid w:val="003C4B46"/>
    <w:rsid w:val="003D4BD1"/>
    <w:rsid w:val="003E50F8"/>
    <w:rsid w:val="003F2AA3"/>
    <w:rsid w:val="0040025A"/>
    <w:rsid w:val="0041264F"/>
    <w:rsid w:val="004246B2"/>
    <w:rsid w:val="00424FE6"/>
    <w:rsid w:val="00425C3C"/>
    <w:rsid w:val="00430EDB"/>
    <w:rsid w:val="00442E4C"/>
    <w:rsid w:val="00452201"/>
    <w:rsid w:val="00454518"/>
    <w:rsid w:val="004621F3"/>
    <w:rsid w:val="00471531"/>
    <w:rsid w:val="00474B54"/>
    <w:rsid w:val="00475804"/>
    <w:rsid w:val="00492FBE"/>
    <w:rsid w:val="004A11F3"/>
    <w:rsid w:val="004D664E"/>
    <w:rsid w:val="004D7058"/>
    <w:rsid w:val="004E57EE"/>
    <w:rsid w:val="004F4BE4"/>
    <w:rsid w:val="00505106"/>
    <w:rsid w:val="00506B00"/>
    <w:rsid w:val="005111E2"/>
    <w:rsid w:val="00530898"/>
    <w:rsid w:val="00537908"/>
    <w:rsid w:val="00544DFD"/>
    <w:rsid w:val="0054613F"/>
    <w:rsid w:val="00551962"/>
    <w:rsid w:val="00563447"/>
    <w:rsid w:val="00563F6E"/>
    <w:rsid w:val="00571C40"/>
    <w:rsid w:val="005725AE"/>
    <w:rsid w:val="00572C34"/>
    <w:rsid w:val="005B589A"/>
    <w:rsid w:val="005B7AE2"/>
    <w:rsid w:val="005C3736"/>
    <w:rsid w:val="005C4068"/>
    <w:rsid w:val="005D17F5"/>
    <w:rsid w:val="005D30A9"/>
    <w:rsid w:val="005D6F38"/>
    <w:rsid w:val="005D7271"/>
    <w:rsid w:val="005D7C66"/>
    <w:rsid w:val="005F1D6A"/>
    <w:rsid w:val="006031D7"/>
    <w:rsid w:val="0063439A"/>
    <w:rsid w:val="006344A7"/>
    <w:rsid w:val="0064107B"/>
    <w:rsid w:val="0064227E"/>
    <w:rsid w:val="00644530"/>
    <w:rsid w:val="0065469F"/>
    <w:rsid w:val="00663834"/>
    <w:rsid w:val="00695369"/>
    <w:rsid w:val="006A12F0"/>
    <w:rsid w:val="006A7455"/>
    <w:rsid w:val="006C1859"/>
    <w:rsid w:val="006F0F99"/>
    <w:rsid w:val="006F15FE"/>
    <w:rsid w:val="006F2672"/>
    <w:rsid w:val="006F4579"/>
    <w:rsid w:val="006F71BA"/>
    <w:rsid w:val="0070592B"/>
    <w:rsid w:val="0071147F"/>
    <w:rsid w:val="007122B9"/>
    <w:rsid w:val="00720E5F"/>
    <w:rsid w:val="00725977"/>
    <w:rsid w:val="00730C22"/>
    <w:rsid w:val="007330BC"/>
    <w:rsid w:val="0074352A"/>
    <w:rsid w:val="00755D11"/>
    <w:rsid w:val="00773CA1"/>
    <w:rsid w:val="00775BBB"/>
    <w:rsid w:val="0079062D"/>
    <w:rsid w:val="0079345F"/>
    <w:rsid w:val="0079552F"/>
    <w:rsid w:val="007A557A"/>
    <w:rsid w:val="007A7397"/>
    <w:rsid w:val="007C5CEE"/>
    <w:rsid w:val="007C5D65"/>
    <w:rsid w:val="007D5787"/>
    <w:rsid w:val="007F3327"/>
    <w:rsid w:val="00811CC0"/>
    <w:rsid w:val="00833D6A"/>
    <w:rsid w:val="00835554"/>
    <w:rsid w:val="00855349"/>
    <w:rsid w:val="00861F37"/>
    <w:rsid w:val="00867AED"/>
    <w:rsid w:val="00885EAC"/>
    <w:rsid w:val="00897E9A"/>
    <w:rsid w:val="008A717C"/>
    <w:rsid w:val="008B2332"/>
    <w:rsid w:val="008B335A"/>
    <w:rsid w:val="008B56C5"/>
    <w:rsid w:val="008C66D5"/>
    <w:rsid w:val="008C6CCE"/>
    <w:rsid w:val="008D5A70"/>
    <w:rsid w:val="008E5332"/>
    <w:rsid w:val="008E5D9A"/>
    <w:rsid w:val="008F25C4"/>
    <w:rsid w:val="008F26CC"/>
    <w:rsid w:val="009137F9"/>
    <w:rsid w:val="0091566D"/>
    <w:rsid w:val="00933DC3"/>
    <w:rsid w:val="00943455"/>
    <w:rsid w:val="00951DDB"/>
    <w:rsid w:val="00955EFC"/>
    <w:rsid w:val="00977517"/>
    <w:rsid w:val="009955B6"/>
    <w:rsid w:val="00997D21"/>
    <w:rsid w:val="009A0CC5"/>
    <w:rsid w:val="009A4EB2"/>
    <w:rsid w:val="009A7240"/>
    <w:rsid w:val="009E1CA8"/>
    <w:rsid w:val="009E7EBA"/>
    <w:rsid w:val="009F1CC8"/>
    <w:rsid w:val="009F72F2"/>
    <w:rsid w:val="00A25569"/>
    <w:rsid w:val="00A25C6E"/>
    <w:rsid w:val="00A304CE"/>
    <w:rsid w:val="00A3463C"/>
    <w:rsid w:val="00A407B1"/>
    <w:rsid w:val="00A4279C"/>
    <w:rsid w:val="00A455DC"/>
    <w:rsid w:val="00A45BB2"/>
    <w:rsid w:val="00A51CB1"/>
    <w:rsid w:val="00A61B05"/>
    <w:rsid w:val="00A6751B"/>
    <w:rsid w:val="00A70650"/>
    <w:rsid w:val="00A76A38"/>
    <w:rsid w:val="00A82F9D"/>
    <w:rsid w:val="00AA052F"/>
    <w:rsid w:val="00AA1482"/>
    <w:rsid w:val="00AA479C"/>
    <w:rsid w:val="00AA5AEF"/>
    <w:rsid w:val="00AC5298"/>
    <w:rsid w:val="00AC57D6"/>
    <w:rsid w:val="00AD0656"/>
    <w:rsid w:val="00AD0F73"/>
    <w:rsid w:val="00AE1B1D"/>
    <w:rsid w:val="00AF2DBA"/>
    <w:rsid w:val="00AF47BC"/>
    <w:rsid w:val="00B01062"/>
    <w:rsid w:val="00B022F2"/>
    <w:rsid w:val="00B13A8B"/>
    <w:rsid w:val="00B13DCD"/>
    <w:rsid w:val="00B36F2D"/>
    <w:rsid w:val="00B378D4"/>
    <w:rsid w:val="00B41835"/>
    <w:rsid w:val="00B5067E"/>
    <w:rsid w:val="00B65358"/>
    <w:rsid w:val="00B65D6C"/>
    <w:rsid w:val="00B664F0"/>
    <w:rsid w:val="00B76EEB"/>
    <w:rsid w:val="00B772A3"/>
    <w:rsid w:val="00B85699"/>
    <w:rsid w:val="00B86B2C"/>
    <w:rsid w:val="00B86F57"/>
    <w:rsid w:val="00BA7942"/>
    <w:rsid w:val="00BB19D3"/>
    <w:rsid w:val="00BD2D66"/>
    <w:rsid w:val="00BD42B9"/>
    <w:rsid w:val="00BE37AA"/>
    <w:rsid w:val="00BE4F66"/>
    <w:rsid w:val="00BF2654"/>
    <w:rsid w:val="00BF2DFF"/>
    <w:rsid w:val="00BF633D"/>
    <w:rsid w:val="00C01AEA"/>
    <w:rsid w:val="00C046D3"/>
    <w:rsid w:val="00C06D41"/>
    <w:rsid w:val="00C25919"/>
    <w:rsid w:val="00C309B6"/>
    <w:rsid w:val="00C366BD"/>
    <w:rsid w:val="00C45908"/>
    <w:rsid w:val="00C5222B"/>
    <w:rsid w:val="00C52319"/>
    <w:rsid w:val="00C5532B"/>
    <w:rsid w:val="00C553BB"/>
    <w:rsid w:val="00C577B3"/>
    <w:rsid w:val="00C6190C"/>
    <w:rsid w:val="00C6325C"/>
    <w:rsid w:val="00C65197"/>
    <w:rsid w:val="00C75986"/>
    <w:rsid w:val="00C816C3"/>
    <w:rsid w:val="00C8727B"/>
    <w:rsid w:val="00C87D6E"/>
    <w:rsid w:val="00CA32DF"/>
    <w:rsid w:val="00CB22E7"/>
    <w:rsid w:val="00CE01DF"/>
    <w:rsid w:val="00CE7485"/>
    <w:rsid w:val="00CF1ED7"/>
    <w:rsid w:val="00CF2D49"/>
    <w:rsid w:val="00CF3A26"/>
    <w:rsid w:val="00D04647"/>
    <w:rsid w:val="00D06255"/>
    <w:rsid w:val="00D10AFF"/>
    <w:rsid w:val="00D141CB"/>
    <w:rsid w:val="00D27DDD"/>
    <w:rsid w:val="00D4262A"/>
    <w:rsid w:val="00D5289B"/>
    <w:rsid w:val="00D94A3C"/>
    <w:rsid w:val="00D97143"/>
    <w:rsid w:val="00DB11C6"/>
    <w:rsid w:val="00DB4ABE"/>
    <w:rsid w:val="00DC1825"/>
    <w:rsid w:val="00DC744E"/>
    <w:rsid w:val="00DC75E4"/>
    <w:rsid w:val="00DD3278"/>
    <w:rsid w:val="00DE0D7F"/>
    <w:rsid w:val="00DE62AF"/>
    <w:rsid w:val="00DE7649"/>
    <w:rsid w:val="00DE77B7"/>
    <w:rsid w:val="00DF3988"/>
    <w:rsid w:val="00DF3CAD"/>
    <w:rsid w:val="00E222D6"/>
    <w:rsid w:val="00E27206"/>
    <w:rsid w:val="00E31DC6"/>
    <w:rsid w:val="00E43CAA"/>
    <w:rsid w:val="00E43F68"/>
    <w:rsid w:val="00E60823"/>
    <w:rsid w:val="00E765A2"/>
    <w:rsid w:val="00E82507"/>
    <w:rsid w:val="00E848CC"/>
    <w:rsid w:val="00E90625"/>
    <w:rsid w:val="00EA2FDF"/>
    <w:rsid w:val="00EA6D85"/>
    <w:rsid w:val="00EC1622"/>
    <w:rsid w:val="00EC443B"/>
    <w:rsid w:val="00EC4595"/>
    <w:rsid w:val="00ED6AD1"/>
    <w:rsid w:val="00EF6358"/>
    <w:rsid w:val="00F0224E"/>
    <w:rsid w:val="00F15DAE"/>
    <w:rsid w:val="00F21D91"/>
    <w:rsid w:val="00F2338A"/>
    <w:rsid w:val="00F46134"/>
    <w:rsid w:val="00F56C4D"/>
    <w:rsid w:val="00F61199"/>
    <w:rsid w:val="00F74133"/>
    <w:rsid w:val="00F74787"/>
    <w:rsid w:val="00F81FFA"/>
    <w:rsid w:val="00F918C4"/>
    <w:rsid w:val="00FB5C5F"/>
    <w:rsid w:val="00FD029B"/>
    <w:rsid w:val="00FD448F"/>
    <w:rsid w:val="00FD46EC"/>
    <w:rsid w:val="00FE02F2"/>
    <w:rsid w:val="00FE525B"/>
    <w:rsid w:val="00FE6CFF"/>
    <w:rsid w:val="01BD06D0"/>
    <w:rsid w:val="032B9C46"/>
    <w:rsid w:val="0386D0D2"/>
    <w:rsid w:val="0454EB56"/>
    <w:rsid w:val="0470495A"/>
    <w:rsid w:val="04730BE1"/>
    <w:rsid w:val="05A999B9"/>
    <w:rsid w:val="095C4A67"/>
    <w:rsid w:val="0A74EB80"/>
    <w:rsid w:val="0CED1F99"/>
    <w:rsid w:val="0E68D477"/>
    <w:rsid w:val="0F6C176C"/>
    <w:rsid w:val="10977C5B"/>
    <w:rsid w:val="11FAD79E"/>
    <w:rsid w:val="1239A5B0"/>
    <w:rsid w:val="158A3BFE"/>
    <w:rsid w:val="15E79101"/>
    <w:rsid w:val="1700C992"/>
    <w:rsid w:val="170BE7E3"/>
    <w:rsid w:val="180A8CB9"/>
    <w:rsid w:val="1A37D2DC"/>
    <w:rsid w:val="1A88B265"/>
    <w:rsid w:val="1B4350D8"/>
    <w:rsid w:val="1B57FBD9"/>
    <w:rsid w:val="1BF78544"/>
    <w:rsid w:val="1CE9BF38"/>
    <w:rsid w:val="1FF6B4C5"/>
    <w:rsid w:val="2099BF6D"/>
    <w:rsid w:val="21A1F995"/>
    <w:rsid w:val="2310C1DC"/>
    <w:rsid w:val="236088A0"/>
    <w:rsid w:val="24969CA1"/>
    <w:rsid w:val="257EE639"/>
    <w:rsid w:val="26D062D6"/>
    <w:rsid w:val="277FC557"/>
    <w:rsid w:val="27CAE364"/>
    <w:rsid w:val="28A181EB"/>
    <w:rsid w:val="2A36EEC0"/>
    <w:rsid w:val="2AAE18C8"/>
    <w:rsid w:val="2B4A52CC"/>
    <w:rsid w:val="2C7DD717"/>
    <w:rsid w:val="2CEF3410"/>
    <w:rsid w:val="2DA2E217"/>
    <w:rsid w:val="2DFEAF16"/>
    <w:rsid w:val="2E5F030E"/>
    <w:rsid w:val="3082636D"/>
    <w:rsid w:val="32FE8643"/>
    <w:rsid w:val="358BBBB7"/>
    <w:rsid w:val="35A5AD62"/>
    <w:rsid w:val="36FA5BC5"/>
    <w:rsid w:val="37245A52"/>
    <w:rsid w:val="38FA3FBF"/>
    <w:rsid w:val="3918C4F1"/>
    <w:rsid w:val="393A3E80"/>
    <w:rsid w:val="3B5CA2C0"/>
    <w:rsid w:val="3EAA11E0"/>
    <w:rsid w:val="3F75CE84"/>
    <w:rsid w:val="3FAF0FAA"/>
    <w:rsid w:val="413AA153"/>
    <w:rsid w:val="41F9793E"/>
    <w:rsid w:val="43046B55"/>
    <w:rsid w:val="4415E931"/>
    <w:rsid w:val="44C44F93"/>
    <w:rsid w:val="44EA5CA9"/>
    <w:rsid w:val="45BF35C3"/>
    <w:rsid w:val="45DCF0AC"/>
    <w:rsid w:val="46F163E0"/>
    <w:rsid w:val="494B100D"/>
    <w:rsid w:val="49796E55"/>
    <w:rsid w:val="4BF397F2"/>
    <w:rsid w:val="4CE65EC6"/>
    <w:rsid w:val="4E3B7D63"/>
    <w:rsid w:val="4F589BD8"/>
    <w:rsid w:val="4F6FFDCD"/>
    <w:rsid w:val="4FBBE528"/>
    <w:rsid w:val="510A2F04"/>
    <w:rsid w:val="5150C51D"/>
    <w:rsid w:val="51D2C575"/>
    <w:rsid w:val="521C81C1"/>
    <w:rsid w:val="535733E1"/>
    <w:rsid w:val="5447055D"/>
    <w:rsid w:val="5456AC9D"/>
    <w:rsid w:val="54F7FC70"/>
    <w:rsid w:val="5581B77D"/>
    <w:rsid w:val="56BA715F"/>
    <w:rsid w:val="572D61EF"/>
    <w:rsid w:val="593C55B1"/>
    <w:rsid w:val="59B6F563"/>
    <w:rsid w:val="59C54675"/>
    <w:rsid w:val="5B6074C6"/>
    <w:rsid w:val="5BB4543F"/>
    <w:rsid w:val="5E1C78BC"/>
    <w:rsid w:val="5E447378"/>
    <w:rsid w:val="5EBD3117"/>
    <w:rsid w:val="5FA31237"/>
    <w:rsid w:val="5FE20A41"/>
    <w:rsid w:val="61DED1A5"/>
    <w:rsid w:val="6422E245"/>
    <w:rsid w:val="649A9832"/>
    <w:rsid w:val="651E8630"/>
    <w:rsid w:val="65207F69"/>
    <w:rsid w:val="65E165BD"/>
    <w:rsid w:val="6656815C"/>
    <w:rsid w:val="6668F77A"/>
    <w:rsid w:val="669358EF"/>
    <w:rsid w:val="66F47730"/>
    <w:rsid w:val="66FFBDBA"/>
    <w:rsid w:val="679C1FF7"/>
    <w:rsid w:val="6949526D"/>
    <w:rsid w:val="6AC7A54E"/>
    <w:rsid w:val="6D2745C8"/>
    <w:rsid w:val="6D5F7F3C"/>
    <w:rsid w:val="6E5E9DE9"/>
    <w:rsid w:val="6E6FA6EA"/>
    <w:rsid w:val="6EB0AC62"/>
    <w:rsid w:val="7190B000"/>
    <w:rsid w:val="71ADD371"/>
    <w:rsid w:val="72AAB1DF"/>
    <w:rsid w:val="771A423A"/>
    <w:rsid w:val="77991B64"/>
    <w:rsid w:val="77C6B05E"/>
    <w:rsid w:val="7A069319"/>
    <w:rsid w:val="7AAFCF77"/>
    <w:rsid w:val="7C94C4AC"/>
    <w:rsid w:val="7FBEA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D79E"/>
  <w15:chartTrackingRefBased/>
  <w15:docId w15:val="{85BD2C71-9FCC-4A54-B44B-520A461C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84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  <w14:ligatures w14:val="none"/>
    </w:rPr>
  </w:style>
  <w:style w:type="paragraph" w:styleId="2">
    <w:name w:val="heading 2"/>
    <w:basedOn w:val="a"/>
    <w:link w:val="2Char"/>
    <w:uiPriority w:val="9"/>
    <w:qFormat/>
    <w:rsid w:val="00E84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l-GR"/>
      <w14:ligatures w14:val="none"/>
    </w:rPr>
  </w:style>
  <w:style w:type="paragraph" w:styleId="3">
    <w:name w:val="heading 3"/>
    <w:basedOn w:val="a"/>
    <w:link w:val="3Char"/>
    <w:uiPriority w:val="9"/>
    <w:qFormat/>
    <w:rsid w:val="00E84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48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48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848C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  <w14:ligatures w14:val="none"/>
    </w:rPr>
  </w:style>
  <w:style w:type="character" w:customStyle="1" w:styleId="2Char">
    <w:name w:val="Επικεφαλίδα 2 Char"/>
    <w:basedOn w:val="a0"/>
    <w:link w:val="2"/>
    <w:uiPriority w:val="9"/>
    <w:rsid w:val="00E848CC"/>
    <w:rPr>
      <w:rFonts w:ascii="Times New Roman" w:eastAsia="Times New Roman" w:hAnsi="Times New Roman" w:cs="Times New Roman"/>
      <w:b/>
      <w:bCs/>
      <w:kern w:val="0"/>
      <w:sz w:val="36"/>
      <w:szCs w:val="36"/>
      <w:lang w:eastAsia="el-GR"/>
      <w14:ligatures w14:val="none"/>
    </w:rPr>
  </w:style>
  <w:style w:type="character" w:customStyle="1" w:styleId="3Char">
    <w:name w:val="Επικεφαλίδα 3 Char"/>
    <w:basedOn w:val="a0"/>
    <w:link w:val="3"/>
    <w:uiPriority w:val="9"/>
    <w:rsid w:val="00E848CC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customStyle="1" w:styleId="4Char">
    <w:name w:val="Επικεφαλίδα 4 Char"/>
    <w:basedOn w:val="a0"/>
    <w:link w:val="4"/>
    <w:uiPriority w:val="9"/>
    <w:semiHidden/>
    <w:rsid w:val="00E848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848C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E848CC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E848C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7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.android.com/devices/audio" TargetMode="External"/><Relationship Id="rId5" Type="http://schemas.openxmlformats.org/officeDocument/2006/relationships/hyperlink" Target="https://source.android.com/devices/input/hap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Links>
    <vt:vector size="12" baseType="variant">
      <vt:variant>
        <vt:i4>65610</vt:i4>
      </vt:variant>
      <vt:variant>
        <vt:i4>3</vt:i4>
      </vt:variant>
      <vt:variant>
        <vt:i4>0</vt:i4>
      </vt:variant>
      <vt:variant>
        <vt:i4>5</vt:i4>
      </vt:variant>
      <vt:variant>
        <vt:lpwstr>https://source.android.com/devices/audio</vt:lpwstr>
      </vt:variant>
      <vt:variant>
        <vt:lpwstr/>
      </vt:variant>
      <vt:variant>
        <vt:i4>262164</vt:i4>
      </vt:variant>
      <vt:variant>
        <vt:i4>0</vt:i4>
      </vt:variant>
      <vt:variant>
        <vt:i4>0</vt:i4>
      </vt:variant>
      <vt:variant>
        <vt:i4>5</vt:i4>
      </vt:variant>
      <vt:variant>
        <vt:lpwstr>https://source.android.com/devices/input/haptics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αυγη ρουσογιαννακη</dc:creator>
  <cp:keywords/>
  <dc:description/>
  <cp:lastModifiedBy>αυγη ρουσογιαννακη</cp:lastModifiedBy>
  <cp:revision>3</cp:revision>
  <dcterms:created xsi:type="dcterms:W3CDTF">2023-10-30T18:25:00Z</dcterms:created>
  <dcterms:modified xsi:type="dcterms:W3CDTF">2023-10-30T18:27:00Z</dcterms:modified>
</cp:coreProperties>
</file>